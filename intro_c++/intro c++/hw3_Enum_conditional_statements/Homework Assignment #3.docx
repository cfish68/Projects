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A688" w14:textId="77777777" w:rsidR="006A2D83" w:rsidRPr="00444AE7" w:rsidRDefault="00A05D72" w:rsidP="006A2D83">
      <w:pPr>
        <w:spacing w:after="0" w:line="360" w:lineRule="auto"/>
        <w:jc w:val="center"/>
        <w:rPr>
          <w:rFonts w:ascii="Arial" w:hAnsi="Arial" w:hint="cs"/>
          <w:b/>
          <w:bCs/>
          <w:sz w:val="32"/>
          <w:szCs w:val="32"/>
          <w:rtl/>
        </w:rPr>
      </w:pPr>
      <w:r>
        <w:rPr>
          <w:rFonts w:ascii="Arial" w:hAnsi="Arial" w:hint="cs"/>
          <w:b/>
          <w:bCs/>
          <w:sz w:val="32"/>
          <w:szCs w:val="32"/>
          <w:rtl/>
        </w:rPr>
        <w:t xml:space="preserve"> </w:t>
      </w:r>
      <w:r w:rsidR="006A2D83" w:rsidRPr="00444AE7">
        <w:rPr>
          <w:rFonts w:ascii="Arial" w:hAnsi="Arial"/>
          <w:b/>
          <w:bCs/>
          <w:sz w:val="32"/>
          <w:szCs w:val="32"/>
          <w:rtl/>
        </w:rPr>
        <w:t>מבוא למדעי המחשב – 150005</w:t>
      </w:r>
    </w:p>
    <w:p w14:paraId="33C16E46" w14:textId="77777777" w:rsidR="006A2D83" w:rsidRPr="00444AE7" w:rsidRDefault="008B6067" w:rsidP="006A2D83">
      <w:pPr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 Assignment #3</w:t>
      </w:r>
    </w:p>
    <w:p w14:paraId="1EB0361F" w14:textId="77777777" w:rsidR="006A2D83" w:rsidRPr="00C50D09" w:rsidRDefault="008B6067" w:rsidP="006A2D83">
      <w:pPr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proofErr w:type="spellStart"/>
      <w:r>
        <w:rPr>
          <w:rFonts w:ascii="Arial" w:hAnsi="Arial"/>
          <w:b/>
          <w:bCs/>
          <w:sz w:val="26"/>
          <w:szCs w:val="26"/>
        </w:rPr>
        <w:t>Enum</w:t>
      </w:r>
      <w:proofErr w:type="spellEnd"/>
      <w:r>
        <w:rPr>
          <w:rFonts w:ascii="Arial" w:hAnsi="Arial"/>
          <w:b/>
          <w:bCs/>
          <w:sz w:val="26"/>
          <w:szCs w:val="26"/>
        </w:rPr>
        <w:t xml:space="preserve"> and Conditional Statements</w:t>
      </w:r>
    </w:p>
    <w:p w14:paraId="691900B3" w14:textId="77777777" w:rsidR="00587F84" w:rsidRPr="00AA31C4" w:rsidRDefault="00D81671" w:rsidP="00D81671">
      <w:pPr>
        <w:pStyle w:val="problem"/>
        <w:tabs>
          <w:tab w:val="left" w:pos="720"/>
        </w:tabs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Comments</w:t>
      </w:r>
      <w:r w:rsidR="00587F84" w:rsidRPr="00AA31C4">
        <w:rPr>
          <w:rFonts w:ascii="Arial" w:hAnsi="Arial" w:cs="Arial"/>
          <w:b/>
          <w:bCs/>
          <w:sz w:val="22"/>
          <w:szCs w:val="22"/>
          <w:u w:val="single"/>
          <w:rtl/>
        </w:rPr>
        <w:t>:</w:t>
      </w:r>
    </w:p>
    <w:p w14:paraId="5B2FD3BA" w14:textId="39729B1C" w:rsidR="00D81671" w:rsidRPr="00D81671" w:rsidRDefault="00D81671" w:rsidP="00E478C6">
      <w:pPr>
        <w:pStyle w:val="comment"/>
        <w:spacing w:before="0" w:beforeAutospacing="0" w:after="0" w:afterAutospacing="0"/>
        <w:ind w:left="1440"/>
        <w:rPr>
          <w:rFonts w:ascii="Arial" w:hAnsi="Arial" w:cs="Arial"/>
          <w:sz w:val="22"/>
          <w:szCs w:val="22"/>
        </w:rPr>
      </w:pPr>
    </w:p>
    <w:p w14:paraId="54DA6069" w14:textId="77777777" w:rsidR="00D81671" w:rsidRPr="003955DE" w:rsidRDefault="00D81671" w:rsidP="00D81671">
      <w:pPr>
        <w:pStyle w:val="comment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Be careful on code readability and appearance (indentation)</w:t>
      </w:r>
    </w:p>
    <w:p w14:paraId="58B16DD1" w14:textId="77777777" w:rsidR="003955DE" w:rsidRPr="003955DE" w:rsidRDefault="003955DE" w:rsidP="00D81671">
      <w:pPr>
        <w:pStyle w:val="comment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Make sure to compute exactly what is requested in each question.</w:t>
      </w:r>
    </w:p>
    <w:p w14:paraId="29CEC451" w14:textId="7CB55610" w:rsidR="003955DE" w:rsidRDefault="007521AE" w:rsidP="007521AE">
      <w:pPr>
        <w:pStyle w:val="comment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Whenever an input is illegal</w:t>
      </w:r>
      <w:r w:rsidR="00E478C6">
        <w:rPr>
          <w:rFonts w:ascii="Arial" w:hAnsi="Arial" w:cs="Arial"/>
          <w:sz w:val="22"/>
          <w:szCs w:val="22"/>
        </w:rPr>
        <w:t xml:space="preserve"> </w:t>
      </w:r>
      <w:r w:rsidR="003955DE">
        <w:rPr>
          <w:rFonts w:ascii="Arial" w:hAnsi="Arial" w:cs="Arial"/>
          <w:sz w:val="22"/>
          <w:szCs w:val="22"/>
        </w:rPr>
        <w:t>or there is an error give a message ERROR.</w:t>
      </w:r>
    </w:p>
    <w:p w14:paraId="5B883876" w14:textId="5A84DD75" w:rsidR="00E478C6" w:rsidRDefault="003955DE" w:rsidP="00E478C6">
      <w:pPr>
        <w:pStyle w:val="comment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Submit the solution according to the directions </w:t>
      </w:r>
      <w:r w:rsidR="00E478C6">
        <w:rPr>
          <w:rFonts w:ascii="Arial" w:hAnsi="Arial" w:cs="Arial"/>
          <w:sz w:val="22"/>
          <w:szCs w:val="22"/>
        </w:rPr>
        <w:t>for handing in home work, which among them are the following:</w:t>
      </w:r>
    </w:p>
    <w:p w14:paraId="2DE1DCC4" w14:textId="13EB002E" w:rsidR="00E478C6" w:rsidRDefault="00E478C6" w:rsidP="00E478C6">
      <w:pPr>
        <w:pStyle w:val="comment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meaningful variable names</w:t>
      </w:r>
    </w:p>
    <w:p w14:paraId="7C4E25A6" w14:textId="05F60BF4" w:rsidR="003955DE" w:rsidRPr="00AA31C4" w:rsidRDefault="00E478C6" w:rsidP="00E478C6">
      <w:pPr>
        <w:pStyle w:val="comment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eastAsia="David" w:hAnsi="Arial" w:cs="Arial"/>
          <w:sz w:val="22"/>
          <w:szCs w:val="22"/>
        </w:rPr>
        <w:t xml:space="preserve">Comment each </w:t>
      </w:r>
      <w:proofErr w:type="gramStart"/>
      <w:r>
        <w:rPr>
          <w:rFonts w:ascii="Arial" w:eastAsia="David" w:hAnsi="Arial" w:cs="Arial"/>
          <w:sz w:val="22"/>
          <w:szCs w:val="22"/>
        </w:rPr>
        <w:t xml:space="preserve">program </w:t>
      </w:r>
      <w:r>
        <w:rPr>
          <w:rFonts w:ascii="Arial" w:eastAsia="David" w:hAnsi="Arial" w:cs="Arial"/>
          <w:sz w:val="22"/>
          <w:szCs w:val="22"/>
        </w:rPr>
        <w:t>.</w:t>
      </w:r>
      <w:proofErr w:type="gramEnd"/>
      <w:r>
        <w:rPr>
          <w:rFonts w:ascii="Arial" w:eastAsia="David" w:hAnsi="Arial" w:cs="Arial"/>
          <w:sz w:val="22"/>
          <w:szCs w:val="22"/>
        </w:rPr>
        <w:t xml:space="preserve"> Also, at the end of each program add a comment with a sample run with its output</w:t>
      </w:r>
    </w:p>
    <w:p w14:paraId="5D07436B" w14:textId="77777777" w:rsidR="00587F84" w:rsidRDefault="00587F84" w:rsidP="00D81671">
      <w:pPr>
        <w:pStyle w:val="comment"/>
        <w:tabs>
          <w:tab w:val="num" w:pos="720"/>
        </w:tabs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7AB25249" w14:textId="77777777" w:rsidR="003955DE" w:rsidRDefault="003955DE" w:rsidP="00D81671">
      <w:pPr>
        <w:pStyle w:val="comment"/>
        <w:tabs>
          <w:tab w:val="num" w:pos="720"/>
        </w:tabs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this is the second assignment that we are submitting for automated checking.</w:t>
      </w:r>
    </w:p>
    <w:p w14:paraId="260BA25F" w14:textId="62C3B5F5" w:rsidR="003955DE" w:rsidRDefault="003955DE" w:rsidP="003955DE">
      <w:pPr>
        <w:pStyle w:val="comment"/>
        <w:tabs>
          <w:tab w:val="num" w:pos="720"/>
        </w:tabs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responsible for reading all inst</w:t>
      </w:r>
      <w:r w:rsidR="00342671">
        <w:rPr>
          <w:rFonts w:ascii="Arial" w:hAnsi="Arial" w:cs="Arial"/>
          <w:sz w:val="22"/>
          <w:szCs w:val="22"/>
        </w:rPr>
        <w:t xml:space="preserve">ructions </w:t>
      </w:r>
      <w:r w:rsidR="00E478C6">
        <w:rPr>
          <w:rFonts w:ascii="Arial" w:hAnsi="Arial" w:cs="Arial"/>
          <w:sz w:val="22"/>
          <w:szCs w:val="22"/>
        </w:rPr>
        <w:t xml:space="preserve">in each question </w:t>
      </w:r>
      <w:r w:rsidR="00342671">
        <w:rPr>
          <w:rFonts w:ascii="Arial" w:hAnsi="Arial" w:cs="Arial"/>
          <w:sz w:val="22"/>
          <w:szCs w:val="22"/>
        </w:rPr>
        <w:t>and to follow them carefully</w:t>
      </w:r>
      <w:r w:rsidR="00F90E4F">
        <w:rPr>
          <w:rFonts w:ascii="Arial" w:hAnsi="Arial" w:cs="Arial"/>
          <w:sz w:val="22"/>
          <w:szCs w:val="22"/>
        </w:rPr>
        <w:t xml:space="preserve">! </w:t>
      </w:r>
      <w:r w:rsidR="00E478C6">
        <w:rPr>
          <w:rFonts w:ascii="Arial" w:hAnsi="Arial" w:cs="Arial"/>
          <w:sz w:val="22"/>
          <w:szCs w:val="22"/>
        </w:rPr>
        <w:t>You must make sure you are writing exact output as is shown in homework!</w:t>
      </w:r>
      <w:r w:rsidR="00E478C6" w:rsidRPr="00E478C6">
        <w:rPr>
          <w:rFonts w:ascii="Arial" w:hAnsi="Arial" w:cs="Arial"/>
          <w:sz w:val="22"/>
          <w:szCs w:val="22"/>
        </w:rPr>
        <w:t xml:space="preserve"> </w:t>
      </w:r>
      <w:r w:rsidR="00E478C6">
        <w:rPr>
          <w:rFonts w:ascii="Arial" w:hAnsi="Arial" w:cs="Arial"/>
          <w:sz w:val="22"/>
          <w:szCs w:val="22"/>
        </w:rPr>
        <w:t>Be careful to use correct upper/lower case, commas, etc. in your output.</w:t>
      </w:r>
      <w:r w:rsidR="00E478C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In order to simplify things, we have marked all output in green and all user output in yellow. </w:t>
      </w:r>
    </w:p>
    <w:p w14:paraId="2760E710" w14:textId="77777777" w:rsidR="00BE0921" w:rsidRDefault="00BE0921" w:rsidP="003955DE">
      <w:pPr>
        <w:pStyle w:val="comment"/>
        <w:tabs>
          <w:tab w:val="num" w:pos="72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B8D0E67" w14:textId="77777777" w:rsidR="00BE0921" w:rsidRDefault="00BE0921" w:rsidP="00D81671">
      <w:pPr>
        <w:pStyle w:val="comment"/>
        <w:tabs>
          <w:tab w:val="num" w:pos="720"/>
        </w:tabs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rtl/>
        </w:rPr>
      </w:pPr>
    </w:p>
    <w:p w14:paraId="7D6E6B18" w14:textId="6C233406" w:rsidR="002A3B0F" w:rsidRDefault="008E2EA7" w:rsidP="007521AE">
      <w:pPr>
        <w:pStyle w:val="a3"/>
        <w:numPr>
          <w:ilvl w:val="0"/>
          <w:numId w:val="6"/>
        </w:numPr>
        <w:bidi w:val="0"/>
        <w:spacing w:after="0" w:line="360" w:lineRule="auto"/>
        <w:rPr>
          <w:ins w:id="0" w:author="Adina Milston" w:date="2019-11-11T20:42:00Z"/>
          <w:rFonts w:ascii="Arial" w:hAnsi="Arial"/>
        </w:rPr>
      </w:pPr>
      <w:ins w:id="1" w:author="Adina Milston" w:date="2019-11-11T20:41:00Z">
        <w:r w:rsidRPr="008E2EA7">
          <w:rPr>
            <w:rFonts w:ascii="Arial" w:hAnsi="Arial"/>
          </w:rPr>
          <w:t xml:space="preserve">Write a program that </w:t>
        </w:r>
      </w:ins>
      <w:ins w:id="2" w:author="Adina Milston" w:date="2019-11-11T20:47:00Z">
        <w:r w:rsidR="00AB4A11">
          <w:rPr>
            <w:rFonts w:ascii="Arial" w:hAnsi="Arial"/>
          </w:rPr>
          <w:t>receives</w:t>
        </w:r>
      </w:ins>
      <w:ins w:id="3" w:author="Adina Milston" w:date="2019-11-11T20:41:00Z">
        <w:r w:rsidRPr="008E2EA7">
          <w:rPr>
            <w:rFonts w:ascii="Arial" w:hAnsi="Arial"/>
          </w:rPr>
          <w:t xml:space="preserve"> a positive integer less than 100 (double-digit number), by the following message:</w:t>
        </w:r>
      </w:ins>
      <w:del w:id="4" w:author="Adina Milston" w:date="2019-11-11T20:41:00Z">
        <w:r w:rsidR="003955DE" w:rsidDel="00AB4A11">
          <w:rPr>
            <w:rFonts w:ascii="Arial" w:hAnsi="Arial"/>
          </w:rPr>
          <w:delText xml:space="preserve">The program should </w:delText>
        </w:r>
        <w:r w:rsidR="007521AE" w:rsidDel="00AB4A11">
          <w:rPr>
            <w:rFonts w:ascii="Arial" w:hAnsi="Arial"/>
          </w:rPr>
          <w:delText>ask</w:delText>
        </w:r>
        <w:r w:rsidR="003955DE" w:rsidDel="00AB4A11">
          <w:rPr>
            <w:rFonts w:ascii="Arial" w:hAnsi="Arial"/>
          </w:rPr>
          <w:delText xml:space="preserve"> the user</w:delText>
        </w:r>
      </w:del>
      <w:ins w:id="5" w:author="Adina Milston" w:date="2019-11-11T20:41:00Z">
        <w:r w:rsidR="00AB4A11">
          <w:rPr>
            <w:rFonts w:ascii="Arial" w:hAnsi="Arial"/>
          </w:rPr>
          <w:br/>
        </w:r>
      </w:ins>
      <w:r w:rsidR="003955DE">
        <w:rPr>
          <w:rFonts w:ascii="Arial" w:hAnsi="Arial"/>
        </w:rPr>
        <w:t xml:space="preserve"> </w:t>
      </w:r>
      <w:r w:rsidR="003955DE">
        <w:rPr>
          <w:rFonts w:ascii="Arial" w:hAnsi="Arial"/>
          <w:highlight w:val="green"/>
        </w:rPr>
        <w:t>enter a numb</w:t>
      </w:r>
      <w:r w:rsidR="007521AE">
        <w:rPr>
          <w:rFonts w:ascii="Arial" w:hAnsi="Arial"/>
          <w:highlight w:val="green"/>
        </w:rPr>
        <w:t>er:</w:t>
      </w:r>
      <w:r w:rsidR="00FC3BFC">
        <w:rPr>
          <w:rFonts w:ascii="Arial" w:hAnsi="Arial"/>
        </w:rPr>
        <w:t xml:space="preserve"> </w:t>
      </w:r>
      <w:del w:id="6" w:author="Adina Milston" w:date="2019-11-11T20:42:00Z">
        <w:r w:rsidR="007521AE" w:rsidDel="00AB4A11">
          <w:rPr>
            <w:rFonts w:ascii="Arial" w:hAnsi="Arial"/>
          </w:rPr>
          <w:delText>It the</w:delText>
        </w:r>
        <w:r w:rsidR="00FC3BFC" w:rsidDel="00AB4A11">
          <w:rPr>
            <w:rFonts w:ascii="Arial" w:hAnsi="Arial"/>
          </w:rPr>
          <w:delText>n</w:delText>
        </w:r>
        <w:r w:rsidR="007521AE" w:rsidDel="00AB4A11">
          <w:rPr>
            <w:rFonts w:ascii="Arial" w:hAnsi="Arial"/>
          </w:rPr>
          <w:delText xml:space="preserve"> reads a positive whole number less than 100.</w:delText>
        </w:r>
      </w:del>
    </w:p>
    <w:p w14:paraId="4FAA67DC" w14:textId="50576EAC" w:rsidR="00AB4A11" w:rsidRDefault="00AB4A11" w:rsidP="00AB4A11">
      <w:pPr>
        <w:pStyle w:val="a3"/>
        <w:bidi w:val="0"/>
        <w:spacing w:after="0" w:line="360" w:lineRule="auto"/>
        <w:rPr>
          <w:rFonts w:ascii="Arial" w:hAnsi="Arial"/>
        </w:rPr>
        <w:pPrChange w:id="7" w:author="Adina Milston" w:date="2019-11-11T20:45:00Z">
          <w:pPr>
            <w:pStyle w:val="a3"/>
            <w:numPr>
              <w:numId w:val="6"/>
            </w:numPr>
            <w:bidi w:val="0"/>
            <w:spacing w:after="0" w:line="360" w:lineRule="auto"/>
            <w:ind w:hanging="360"/>
          </w:pPr>
        </w:pPrChange>
      </w:pPr>
      <w:ins w:id="8" w:author="Adina Milston" w:date="2019-11-11T20:42:00Z">
        <w:r>
          <w:rPr>
            <w:rFonts w:ascii="Arial" w:hAnsi="Arial"/>
          </w:rPr>
          <w:t xml:space="preserve">The program shall then print a message according to the </w:t>
        </w:r>
        <w:proofErr w:type="gramStart"/>
        <w:r>
          <w:rPr>
            <w:rFonts w:ascii="Arial" w:hAnsi="Arial"/>
          </w:rPr>
          <w:t xml:space="preserve">following </w:t>
        </w:r>
      </w:ins>
      <w:ins w:id="9" w:author="Adina Milston" w:date="2019-11-11T20:43:00Z">
        <w:r>
          <w:rPr>
            <w:rFonts w:ascii="Arial" w:hAnsi="Arial"/>
          </w:rPr>
          <w:t>:</w:t>
        </w:r>
      </w:ins>
      <w:proofErr w:type="gramEnd"/>
    </w:p>
    <w:p w14:paraId="100F6438" w14:textId="77777777" w:rsidR="00F52BA8" w:rsidRDefault="007521AE" w:rsidP="007521AE">
      <w:pPr>
        <w:pStyle w:val="a3"/>
        <w:numPr>
          <w:ilvl w:val="0"/>
          <w:numId w:val="13"/>
        </w:numPr>
        <w:bidi w:val="0"/>
        <w:spacing w:after="0" w:line="360" w:lineRule="auto"/>
        <w:ind w:left="1080"/>
        <w:rPr>
          <w:rFonts w:ascii="Arial" w:hAnsi="Arial"/>
        </w:rPr>
      </w:pPr>
      <w:r>
        <w:rPr>
          <w:rFonts w:ascii="Arial" w:hAnsi="Arial"/>
        </w:rPr>
        <w:t xml:space="preserve">If all the digits which make up the number are </w:t>
      </w:r>
      <w:r w:rsidR="00F90E4F">
        <w:rPr>
          <w:rFonts w:ascii="Arial" w:hAnsi="Arial"/>
        </w:rPr>
        <w:t>odd,</w:t>
      </w:r>
      <w:r>
        <w:rPr>
          <w:rFonts w:ascii="Arial" w:hAnsi="Arial"/>
        </w:rPr>
        <w:t xml:space="preserve"> then print</w:t>
      </w:r>
      <w:r w:rsidR="00F52BA8" w:rsidRPr="002A3B0F">
        <w:rPr>
          <w:rFonts w:ascii="Arial" w:hAnsi="Arial" w:hint="cs"/>
          <w:rtl/>
        </w:rPr>
        <w:t xml:space="preserve"> </w:t>
      </w:r>
      <w:r>
        <w:rPr>
          <w:rFonts w:ascii="Arial" w:hAnsi="Arial"/>
        </w:rPr>
        <w:t>the message</w:t>
      </w:r>
      <w:r w:rsidR="00F52BA8" w:rsidRPr="002A3B0F">
        <w:rPr>
          <w:rFonts w:ascii="Arial" w:hAnsi="Arial" w:hint="cs"/>
          <w:rtl/>
        </w:rPr>
        <w:t xml:space="preserve"> </w:t>
      </w:r>
      <w:r w:rsidR="00F52BA8" w:rsidRPr="00BE0921">
        <w:rPr>
          <w:rFonts w:ascii="Arial" w:hAnsi="Arial"/>
          <w:highlight w:val="green"/>
        </w:rPr>
        <w:t>odd digits only</w:t>
      </w:r>
      <w:r w:rsidR="00F52BA8" w:rsidRPr="002A3B0F"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</w:t>
      </w:r>
      <w:r w:rsidR="00F90E4F">
        <w:rPr>
          <w:rFonts w:ascii="Arial" w:hAnsi="Arial"/>
        </w:rPr>
        <w:t xml:space="preserve">then </w:t>
      </w:r>
      <w:r>
        <w:rPr>
          <w:rFonts w:ascii="Arial" w:hAnsi="Arial"/>
        </w:rPr>
        <w:t>the sum of the digits.</w:t>
      </w:r>
    </w:p>
    <w:p w14:paraId="39846C6B" w14:textId="77777777" w:rsidR="007521AE" w:rsidRDefault="007521AE" w:rsidP="007521AE">
      <w:pPr>
        <w:pStyle w:val="a3"/>
        <w:numPr>
          <w:ilvl w:val="0"/>
          <w:numId w:val="13"/>
        </w:numPr>
        <w:bidi w:val="0"/>
        <w:spacing w:after="0" w:line="360" w:lineRule="auto"/>
        <w:ind w:left="1080"/>
        <w:rPr>
          <w:rFonts w:ascii="Arial" w:hAnsi="Arial"/>
        </w:rPr>
      </w:pPr>
      <w:r>
        <w:rPr>
          <w:rFonts w:ascii="Arial" w:hAnsi="Arial"/>
        </w:rPr>
        <w:t xml:space="preserve">If all the digits which make up the number are </w:t>
      </w:r>
      <w:r w:rsidR="00F90E4F">
        <w:rPr>
          <w:rFonts w:ascii="Arial" w:hAnsi="Arial"/>
        </w:rPr>
        <w:t>even,</w:t>
      </w:r>
      <w:r>
        <w:rPr>
          <w:rFonts w:ascii="Arial" w:hAnsi="Arial"/>
        </w:rPr>
        <w:t xml:space="preserve"> then print</w:t>
      </w:r>
      <w:r w:rsidRPr="002A3B0F">
        <w:rPr>
          <w:rFonts w:ascii="Arial" w:hAnsi="Arial" w:hint="cs"/>
          <w:rtl/>
        </w:rPr>
        <w:t xml:space="preserve"> </w:t>
      </w:r>
      <w:r>
        <w:rPr>
          <w:rFonts w:ascii="Arial" w:hAnsi="Arial"/>
        </w:rPr>
        <w:t>the message</w:t>
      </w:r>
      <w:r w:rsidRPr="002A3B0F">
        <w:rPr>
          <w:rFonts w:ascii="Arial" w:hAnsi="Arial" w:hint="cs"/>
          <w:rtl/>
        </w:rPr>
        <w:t xml:space="preserve"> </w:t>
      </w:r>
      <w:r>
        <w:rPr>
          <w:rFonts w:ascii="Arial" w:hAnsi="Arial"/>
          <w:highlight w:val="green"/>
        </w:rPr>
        <w:t>even</w:t>
      </w:r>
      <w:r w:rsidRPr="00BE0921">
        <w:rPr>
          <w:rFonts w:ascii="Arial" w:hAnsi="Arial"/>
          <w:highlight w:val="green"/>
        </w:rPr>
        <w:t xml:space="preserve"> digits only</w:t>
      </w:r>
      <w:r w:rsidRPr="002A3B0F">
        <w:rPr>
          <w:rFonts w:ascii="Arial" w:hAnsi="Arial" w:hint="cs"/>
          <w:rtl/>
        </w:rPr>
        <w:t xml:space="preserve"> </w:t>
      </w:r>
      <w:r>
        <w:rPr>
          <w:rFonts w:ascii="Arial" w:hAnsi="Arial"/>
        </w:rPr>
        <w:t xml:space="preserve">and </w:t>
      </w:r>
      <w:r w:rsidR="00F90E4F">
        <w:rPr>
          <w:rFonts w:ascii="Arial" w:hAnsi="Arial"/>
        </w:rPr>
        <w:t xml:space="preserve">then </w:t>
      </w:r>
      <w:r>
        <w:rPr>
          <w:rFonts w:ascii="Arial" w:hAnsi="Arial"/>
        </w:rPr>
        <w:t>the product of the digits.</w:t>
      </w:r>
    </w:p>
    <w:p w14:paraId="284027EE" w14:textId="77777777" w:rsidR="007521AE" w:rsidRDefault="007521AE" w:rsidP="007521AE">
      <w:pPr>
        <w:pStyle w:val="a3"/>
        <w:numPr>
          <w:ilvl w:val="0"/>
          <w:numId w:val="13"/>
        </w:numPr>
        <w:bidi w:val="0"/>
        <w:spacing w:after="0" w:line="360" w:lineRule="auto"/>
        <w:ind w:left="1080"/>
        <w:rPr>
          <w:rFonts w:ascii="Arial" w:hAnsi="Arial"/>
        </w:rPr>
      </w:pPr>
      <w:r>
        <w:rPr>
          <w:rFonts w:ascii="Arial" w:hAnsi="Arial"/>
        </w:rPr>
        <w:t xml:space="preserve">If the number consists of both odd and even digits, then print </w:t>
      </w:r>
      <w:r>
        <w:rPr>
          <w:rFonts w:ascii="Arial" w:hAnsi="Arial"/>
          <w:highlight w:val="green"/>
        </w:rPr>
        <w:t>mi</w:t>
      </w:r>
      <w:r w:rsidRPr="00BE0921">
        <w:rPr>
          <w:rFonts w:ascii="Arial" w:hAnsi="Arial"/>
          <w:highlight w:val="green"/>
        </w:rPr>
        <w:t>xed number</w:t>
      </w:r>
      <w:r>
        <w:rPr>
          <w:rFonts w:ascii="Arial" w:hAnsi="Arial"/>
        </w:rPr>
        <w:t>.</w:t>
      </w:r>
    </w:p>
    <w:p w14:paraId="40488DE2" w14:textId="10D8C847" w:rsidR="007521AE" w:rsidRDefault="007521AE" w:rsidP="007521AE">
      <w:pPr>
        <w:pStyle w:val="a3"/>
        <w:numPr>
          <w:ilvl w:val="0"/>
          <w:numId w:val="13"/>
        </w:numPr>
        <w:bidi w:val="0"/>
        <w:spacing w:after="0" w:line="360" w:lineRule="auto"/>
        <w:ind w:left="1080"/>
        <w:rPr>
          <w:rFonts w:ascii="Arial" w:hAnsi="Arial"/>
        </w:rPr>
      </w:pPr>
      <w:r>
        <w:rPr>
          <w:rFonts w:ascii="Arial" w:hAnsi="Arial"/>
        </w:rPr>
        <w:t xml:space="preserve">If the input number was not legal (e.g., greater than or equal to 100, negative, zero), then print </w:t>
      </w:r>
      <w:r w:rsidRPr="00BE0921">
        <w:rPr>
          <w:rFonts w:ascii="Arial" w:hAnsi="Arial"/>
          <w:highlight w:val="green"/>
        </w:rPr>
        <w:t>ERROR</w:t>
      </w:r>
      <w:ins w:id="10" w:author="Adina Milston" w:date="2019-11-11T20:44:00Z">
        <w:r w:rsidR="00AB4A11">
          <w:rPr>
            <w:rFonts w:ascii="Arial" w:hAnsi="Arial"/>
          </w:rPr>
          <w:t xml:space="preserve"> and end the program.</w:t>
        </w:r>
      </w:ins>
      <w:del w:id="11" w:author="Adina Milston" w:date="2019-11-11T20:44:00Z">
        <w:r w:rsidDel="00AB4A11">
          <w:rPr>
            <w:rFonts w:ascii="Arial" w:hAnsi="Arial"/>
          </w:rPr>
          <w:delText>.</w:delText>
        </w:r>
      </w:del>
    </w:p>
    <w:p w14:paraId="3A77E853" w14:textId="5835EDFD" w:rsidR="00B23DD5" w:rsidDel="007D7D3D" w:rsidRDefault="00B23DD5" w:rsidP="00B23DD5">
      <w:pPr>
        <w:pStyle w:val="a3"/>
        <w:bidi w:val="0"/>
        <w:spacing w:after="0" w:line="360" w:lineRule="auto"/>
        <w:rPr>
          <w:del w:id="12" w:author="Adina Milston" w:date="2019-11-11T21:02:00Z"/>
          <w:rFonts w:ascii="Arial" w:hAnsi="Arial"/>
        </w:rPr>
      </w:pPr>
    </w:p>
    <w:p w14:paraId="25188E19" w14:textId="77777777" w:rsidR="002B3F5D" w:rsidRDefault="00E504FC" w:rsidP="00D81671">
      <w:pPr>
        <w:pStyle w:val="a3"/>
        <w:bidi w:val="0"/>
        <w:spacing w:after="0" w:line="360" w:lineRule="auto"/>
        <w:rPr>
          <w:rFonts w:ascii="Arial" w:hAnsi="Arial"/>
          <w:rtl/>
        </w:rPr>
      </w:pPr>
      <w:r>
        <w:rPr>
          <w:rFonts w:ascii="Arial" w:hAnsi="Arial"/>
        </w:rPr>
        <w:t>Sample program runs:</w:t>
      </w:r>
    </w:p>
    <w:tbl>
      <w:tblPr>
        <w:bidiVisual/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3969"/>
        <w:gridCol w:w="4111"/>
      </w:tblGrid>
      <w:tr w:rsidR="002B3F5D" w:rsidRPr="001D4495" w14:paraId="7C2133E1" w14:textId="77777777" w:rsidTr="001D4495">
        <w:trPr>
          <w:jc w:val="center"/>
        </w:trPr>
        <w:tc>
          <w:tcPr>
            <w:tcW w:w="2552" w:type="dxa"/>
          </w:tcPr>
          <w:p w14:paraId="3A1015AC" w14:textId="77777777" w:rsidR="00BE0921" w:rsidRPr="001D4495" w:rsidRDefault="00BE0921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green"/>
              </w:rPr>
              <w:t>enter a number:</w:t>
            </w:r>
            <w:r>
              <w:rPr>
                <w:rFonts w:ascii="Arial" w:hAnsi="Arial"/>
              </w:rPr>
              <w:t xml:space="preserve"> </w:t>
            </w:r>
          </w:p>
          <w:p w14:paraId="161C30FE" w14:textId="77777777" w:rsidR="002B3F5D" w:rsidRPr="001D4495" w:rsidRDefault="002B3F5D" w:rsidP="00D81671">
            <w:pPr>
              <w:pStyle w:val="a3"/>
              <w:bidi w:val="0"/>
              <w:spacing w:after="0" w:line="360" w:lineRule="auto"/>
              <w:ind w:left="0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yellow"/>
              </w:rPr>
              <w:t>16</w:t>
            </w:r>
          </w:p>
          <w:p w14:paraId="52903B04" w14:textId="77777777" w:rsidR="002B3F5D" w:rsidRPr="001D4495" w:rsidRDefault="00BE0921" w:rsidP="00D81671">
            <w:pPr>
              <w:pStyle w:val="a3"/>
              <w:bidi w:val="0"/>
              <w:spacing w:after="0" w:line="360" w:lineRule="auto"/>
              <w:ind w:left="0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green"/>
              </w:rPr>
              <w:t>m</w:t>
            </w:r>
            <w:r w:rsidR="002B3F5D" w:rsidRPr="00BE0921">
              <w:rPr>
                <w:rFonts w:ascii="Arial" w:hAnsi="Arial"/>
                <w:highlight w:val="green"/>
              </w:rPr>
              <w:t>ix</w:t>
            </w:r>
            <w:r w:rsidR="00137F40" w:rsidRPr="00BE0921">
              <w:rPr>
                <w:rFonts w:ascii="Arial" w:hAnsi="Arial"/>
                <w:highlight w:val="green"/>
              </w:rPr>
              <w:t>ed</w:t>
            </w:r>
            <w:r w:rsidR="002B3F5D" w:rsidRPr="00BE0921">
              <w:rPr>
                <w:rFonts w:ascii="Arial" w:hAnsi="Arial"/>
                <w:highlight w:val="green"/>
              </w:rPr>
              <w:t xml:space="preserve"> number</w:t>
            </w:r>
          </w:p>
          <w:p w14:paraId="0234F1E2" w14:textId="77777777" w:rsidR="002B3F5D" w:rsidRPr="001D4495" w:rsidRDefault="002B3F5D" w:rsidP="00D81671">
            <w:pPr>
              <w:pStyle w:val="a3"/>
              <w:bidi w:val="0"/>
              <w:spacing w:after="0" w:line="360" w:lineRule="auto"/>
              <w:ind w:left="0"/>
              <w:rPr>
                <w:rFonts w:ascii="Arial" w:hAnsi="Arial"/>
                <w:rtl/>
              </w:rPr>
            </w:pPr>
          </w:p>
        </w:tc>
        <w:tc>
          <w:tcPr>
            <w:tcW w:w="3969" w:type="dxa"/>
          </w:tcPr>
          <w:p w14:paraId="44300E05" w14:textId="77777777" w:rsidR="00BE0921" w:rsidRPr="001D4495" w:rsidRDefault="00BE0921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green"/>
              </w:rPr>
              <w:t>enter a number:</w:t>
            </w:r>
            <w:r>
              <w:rPr>
                <w:rFonts w:ascii="Arial" w:hAnsi="Arial"/>
              </w:rPr>
              <w:t xml:space="preserve"> </w:t>
            </w:r>
          </w:p>
          <w:p w14:paraId="0296A206" w14:textId="77777777" w:rsidR="002B3F5D" w:rsidRPr="00137F40" w:rsidRDefault="002B3F5D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yellow"/>
              </w:rPr>
              <w:t>28</w:t>
            </w:r>
          </w:p>
          <w:p w14:paraId="67D2803E" w14:textId="77777777" w:rsidR="002B3F5D" w:rsidRPr="00137F40" w:rsidRDefault="002B3F5D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green"/>
              </w:rPr>
              <w:t>even digits only</w:t>
            </w:r>
          </w:p>
          <w:p w14:paraId="118EAFFB" w14:textId="77777777" w:rsidR="002B3F5D" w:rsidRPr="001D4495" w:rsidRDefault="002B3F5D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  <w:i/>
                <w:iCs/>
              </w:rPr>
            </w:pPr>
            <w:r w:rsidRPr="00BE0921">
              <w:rPr>
                <w:rFonts w:ascii="Arial" w:hAnsi="Arial"/>
                <w:highlight w:val="green"/>
              </w:rPr>
              <w:t>16</w:t>
            </w:r>
          </w:p>
        </w:tc>
        <w:tc>
          <w:tcPr>
            <w:tcW w:w="4111" w:type="dxa"/>
          </w:tcPr>
          <w:p w14:paraId="2A01F86B" w14:textId="77777777" w:rsidR="002B3F5D" w:rsidRPr="001D4495" w:rsidRDefault="002B3F5D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green"/>
              </w:rPr>
              <w:t>enter a number</w:t>
            </w:r>
            <w:r w:rsidR="00BE0921" w:rsidRPr="00BE0921">
              <w:rPr>
                <w:rFonts w:ascii="Arial" w:hAnsi="Arial"/>
                <w:highlight w:val="green"/>
              </w:rPr>
              <w:t>:</w:t>
            </w:r>
            <w:r w:rsidR="00BE0921">
              <w:rPr>
                <w:rFonts w:ascii="Arial" w:hAnsi="Arial"/>
              </w:rPr>
              <w:t xml:space="preserve"> </w:t>
            </w:r>
          </w:p>
          <w:p w14:paraId="28A3D83F" w14:textId="77777777" w:rsidR="002B3F5D" w:rsidRPr="001D4495" w:rsidRDefault="002B3F5D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yellow"/>
              </w:rPr>
              <w:t>19</w:t>
            </w:r>
          </w:p>
          <w:p w14:paraId="30ABA548" w14:textId="77777777" w:rsidR="002B3F5D" w:rsidRPr="001D4495" w:rsidRDefault="002B3F5D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BE0921">
              <w:rPr>
                <w:rFonts w:ascii="Arial" w:hAnsi="Arial"/>
                <w:highlight w:val="green"/>
              </w:rPr>
              <w:t>odd digits only</w:t>
            </w:r>
          </w:p>
          <w:p w14:paraId="43F07E11" w14:textId="77777777" w:rsidR="002B3F5D" w:rsidRPr="001D4495" w:rsidRDefault="002B3F5D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  <w:rtl/>
              </w:rPr>
            </w:pPr>
            <w:r w:rsidRPr="00BE0921">
              <w:rPr>
                <w:rFonts w:ascii="Arial" w:hAnsi="Arial"/>
                <w:highlight w:val="green"/>
              </w:rPr>
              <w:t>10</w:t>
            </w:r>
          </w:p>
        </w:tc>
      </w:tr>
    </w:tbl>
    <w:p w14:paraId="20D0398C" w14:textId="77777777" w:rsidR="002B3F5D" w:rsidRDefault="002B3F5D" w:rsidP="00D81671">
      <w:pPr>
        <w:pStyle w:val="a3"/>
        <w:bidi w:val="0"/>
        <w:spacing w:after="0" w:line="360" w:lineRule="auto"/>
        <w:rPr>
          <w:rFonts w:ascii="Arial" w:hAnsi="Arial"/>
          <w:rtl/>
        </w:rPr>
      </w:pPr>
    </w:p>
    <w:p w14:paraId="6F3C7E9B" w14:textId="048A2CAD" w:rsidR="00A05D72" w:rsidRDefault="00E60168" w:rsidP="00B23DD5">
      <w:pPr>
        <w:pStyle w:val="a3"/>
        <w:numPr>
          <w:ilvl w:val="0"/>
          <w:numId w:val="6"/>
        </w:numPr>
        <w:bidi w:val="0"/>
        <w:spacing w:after="0" w:line="360" w:lineRule="auto"/>
        <w:rPr>
          <w:rFonts w:ascii="Arial" w:hAnsi="Arial"/>
        </w:rPr>
      </w:pPr>
      <w:r w:rsidRPr="00B23DD5">
        <w:rPr>
          <w:rFonts w:ascii="Arial" w:hAnsi="Arial"/>
        </w:rPr>
        <w:lastRenderedPageBreak/>
        <w:t>Write a program that checks if a given number falls within a specified range. The program asks the user to</w:t>
      </w:r>
      <w:r w:rsidR="00E206B3" w:rsidRPr="00B23DD5">
        <w:rPr>
          <w:rFonts w:ascii="Arial" w:hAnsi="Arial" w:hint="cs"/>
          <w:rtl/>
        </w:rPr>
        <w:t xml:space="preserve"> </w:t>
      </w:r>
      <w:r w:rsidR="00E206B3" w:rsidRPr="00B23DD5">
        <w:rPr>
          <w:rFonts w:ascii="Arial" w:hAnsi="Arial"/>
          <w:highlight w:val="green"/>
        </w:rPr>
        <w:t>enter 3 nu</w:t>
      </w:r>
      <w:r w:rsidR="008A5710" w:rsidRPr="00B23DD5">
        <w:rPr>
          <w:rFonts w:ascii="Arial" w:hAnsi="Arial"/>
          <w:highlight w:val="green"/>
        </w:rPr>
        <w:t xml:space="preserve">mbers: </w:t>
      </w:r>
      <w:r w:rsidRPr="00B23DD5">
        <w:rPr>
          <w:rFonts w:ascii="Arial" w:hAnsi="Arial"/>
        </w:rPr>
        <w:t xml:space="preserve">and reads the </w:t>
      </w:r>
      <w:r w:rsidR="00B23DD5">
        <w:rPr>
          <w:rFonts w:ascii="Arial" w:hAnsi="Arial"/>
        </w:rPr>
        <w:t xml:space="preserve">inputted values into the variables first, last, and number respectively. The program checks if number is in the range </w:t>
      </w:r>
      <w:del w:id="13" w:author="Adina Milston" w:date="2019-11-11T20:47:00Z">
        <w:r w:rsidR="00B23DD5" w:rsidDel="00142A8D">
          <w:rPr>
            <w:rFonts w:ascii="Arial" w:hAnsi="Arial"/>
          </w:rPr>
          <w:delText xml:space="preserve">from </w:delText>
        </w:r>
      </w:del>
      <w:ins w:id="14" w:author="Adina Milston" w:date="2019-11-11T20:47:00Z">
        <w:r w:rsidR="00142A8D">
          <w:rPr>
            <w:rFonts w:ascii="Arial" w:hAnsi="Arial"/>
          </w:rPr>
          <w:t>between</w:t>
        </w:r>
        <w:r w:rsidR="00142A8D">
          <w:rPr>
            <w:rFonts w:ascii="Arial" w:hAnsi="Arial"/>
          </w:rPr>
          <w:t xml:space="preserve"> </w:t>
        </w:r>
      </w:ins>
      <w:r w:rsidR="00B23DD5">
        <w:rPr>
          <w:rFonts w:ascii="Arial" w:hAnsi="Arial"/>
        </w:rPr>
        <w:t xml:space="preserve">first to last (you can assume that first is less than last). If number is within the </w:t>
      </w:r>
      <w:proofErr w:type="gramStart"/>
      <w:r w:rsidR="00B23DD5">
        <w:rPr>
          <w:rFonts w:ascii="Arial" w:hAnsi="Arial"/>
        </w:rPr>
        <w:t>range</w:t>
      </w:r>
      <w:ins w:id="15" w:author="Adina Milston" w:date="2019-11-11T20:48:00Z">
        <w:r w:rsidR="00142A8D">
          <w:rPr>
            <w:rFonts w:ascii="Arial" w:hAnsi="Arial"/>
          </w:rPr>
          <w:t>(</w:t>
        </w:r>
        <w:proofErr w:type="gramEnd"/>
        <w:r w:rsidR="00142A8D">
          <w:rPr>
            <w:rFonts w:ascii="Arial" w:hAnsi="Arial"/>
          </w:rPr>
          <w:t>including first and last)</w:t>
        </w:r>
      </w:ins>
      <w:r w:rsidR="00B23DD5">
        <w:rPr>
          <w:rFonts w:ascii="Arial" w:hAnsi="Arial"/>
        </w:rPr>
        <w:t xml:space="preserve">, the program outputs </w:t>
      </w:r>
      <w:r w:rsidR="00B23DD5" w:rsidRPr="00A05D72">
        <w:rPr>
          <w:rFonts w:ascii="Arial" w:hAnsi="Arial"/>
          <w:highlight w:val="green"/>
        </w:rPr>
        <w:t>between</w:t>
      </w:r>
      <w:r w:rsidR="00B23DD5">
        <w:rPr>
          <w:rFonts w:ascii="Arial" w:hAnsi="Arial"/>
        </w:rPr>
        <w:t xml:space="preserve">. If number is smaller than the range, the program outputs </w:t>
      </w:r>
      <w:r w:rsidR="00B23DD5" w:rsidRPr="00A05D72">
        <w:rPr>
          <w:rFonts w:ascii="Arial" w:hAnsi="Arial"/>
          <w:highlight w:val="green"/>
        </w:rPr>
        <w:t>smaller</w:t>
      </w:r>
      <w:r w:rsidR="00B23DD5">
        <w:rPr>
          <w:rFonts w:ascii="Arial" w:hAnsi="Arial"/>
        </w:rPr>
        <w:t xml:space="preserve">, and if it greater then it outputs </w:t>
      </w:r>
      <w:r w:rsidR="00B23DD5" w:rsidRPr="00A05D72">
        <w:rPr>
          <w:rFonts w:ascii="Arial" w:hAnsi="Arial"/>
          <w:highlight w:val="green"/>
        </w:rPr>
        <w:t>bigger</w:t>
      </w:r>
      <w:r w:rsidR="00B23DD5">
        <w:rPr>
          <w:rFonts w:ascii="Arial" w:hAnsi="Arial"/>
        </w:rPr>
        <w:t>. Note, if number is equal to either of the values that define the range, it is still considered within the range.</w:t>
      </w:r>
    </w:p>
    <w:p w14:paraId="7ED1FCD6" w14:textId="77777777" w:rsidR="00B23DD5" w:rsidRPr="00B23DD5" w:rsidRDefault="00B23DD5" w:rsidP="00B23DD5">
      <w:pPr>
        <w:pStyle w:val="a3"/>
        <w:bidi w:val="0"/>
        <w:spacing w:after="0" w:line="360" w:lineRule="auto"/>
        <w:ind w:left="360"/>
        <w:rPr>
          <w:rFonts w:ascii="Arial" w:hAnsi="Arial"/>
          <w:rtl/>
        </w:rPr>
      </w:pPr>
    </w:p>
    <w:p w14:paraId="58DD99BF" w14:textId="77777777" w:rsidR="00E206B3" w:rsidRPr="00A05D72" w:rsidRDefault="00B23DD5" w:rsidP="00D81671">
      <w:pPr>
        <w:pStyle w:val="a3"/>
        <w:bidi w:val="0"/>
        <w:spacing w:after="0" w:line="360" w:lineRule="auto"/>
        <w:rPr>
          <w:rFonts w:ascii="Arial" w:hAnsi="Arial"/>
          <w:rtl/>
        </w:rPr>
      </w:pPr>
      <w:r>
        <w:rPr>
          <w:rFonts w:ascii="Arial" w:hAnsi="Arial"/>
        </w:rPr>
        <w:t>Sample program runs:</w:t>
      </w:r>
    </w:p>
    <w:tbl>
      <w:tblPr>
        <w:bidiVisual/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2693"/>
        <w:gridCol w:w="2977"/>
      </w:tblGrid>
      <w:tr w:rsidR="00E206B3" w:rsidRPr="001D4495" w14:paraId="02C61D4E" w14:textId="77777777" w:rsidTr="001D4495">
        <w:trPr>
          <w:jc w:val="center"/>
        </w:trPr>
        <w:tc>
          <w:tcPr>
            <w:tcW w:w="2694" w:type="dxa"/>
          </w:tcPr>
          <w:p w14:paraId="486025E7" w14:textId="77777777" w:rsidR="008A5710" w:rsidRDefault="008A5710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8A5710">
              <w:rPr>
                <w:rFonts w:ascii="Arial" w:hAnsi="Arial"/>
                <w:highlight w:val="green"/>
              </w:rPr>
              <w:t>enter 3 numbers:</w:t>
            </w:r>
          </w:p>
          <w:p w14:paraId="2B9AEFE0" w14:textId="77777777" w:rsidR="00E206B3" w:rsidRPr="001D4495" w:rsidRDefault="00E206B3" w:rsidP="00D81671">
            <w:pPr>
              <w:pStyle w:val="a3"/>
              <w:bidi w:val="0"/>
              <w:spacing w:after="0" w:line="360" w:lineRule="auto"/>
              <w:ind w:left="0"/>
              <w:rPr>
                <w:rFonts w:ascii="Arial" w:hAnsi="Arial"/>
              </w:rPr>
            </w:pPr>
            <w:r w:rsidRPr="001D4495">
              <w:rPr>
                <w:rFonts w:ascii="Arial" w:hAnsi="Arial"/>
              </w:rPr>
              <w:t xml:space="preserve"> </w:t>
            </w:r>
            <w:r w:rsidRPr="008A5710">
              <w:rPr>
                <w:rFonts w:ascii="Arial" w:hAnsi="Arial"/>
                <w:highlight w:val="yellow"/>
              </w:rPr>
              <w:t xml:space="preserve"> 3 </w:t>
            </w:r>
            <w:proofErr w:type="gramStart"/>
            <w:r w:rsidR="00A05D72">
              <w:rPr>
                <w:rFonts w:ascii="Arial" w:hAnsi="Arial" w:hint="cs"/>
                <w:highlight w:val="yellow"/>
                <w:rtl/>
              </w:rPr>
              <w:t xml:space="preserve">9 </w:t>
            </w:r>
            <w:r w:rsidR="00B87A47">
              <w:rPr>
                <w:rFonts w:ascii="Arial" w:hAnsi="Arial"/>
                <w:highlight w:val="yellow"/>
              </w:rPr>
              <w:t xml:space="preserve"> </w:t>
            </w:r>
            <w:r w:rsidRPr="008A5710">
              <w:rPr>
                <w:rFonts w:ascii="Arial" w:hAnsi="Arial"/>
                <w:highlight w:val="yellow"/>
              </w:rPr>
              <w:t>11</w:t>
            </w:r>
            <w:proofErr w:type="gramEnd"/>
          </w:p>
          <w:p w14:paraId="71F13FDC" w14:textId="77777777" w:rsidR="00E206B3" w:rsidRPr="001D4495" w:rsidRDefault="00DD70E2" w:rsidP="00D81671">
            <w:pPr>
              <w:pStyle w:val="a3"/>
              <w:bidi w:val="0"/>
              <w:spacing w:after="0" w:line="360" w:lineRule="auto"/>
              <w:ind w:left="0"/>
              <w:rPr>
                <w:rFonts w:ascii="Arial" w:hAnsi="Arial"/>
              </w:rPr>
            </w:pPr>
            <w:r w:rsidRPr="008A5710">
              <w:rPr>
                <w:rFonts w:ascii="Arial" w:hAnsi="Arial"/>
                <w:highlight w:val="green"/>
              </w:rPr>
              <w:t>b</w:t>
            </w:r>
            <w:r w:rsidR="00E206B3" w:rsidRPr="008A5710">
              <w:rPr>
                <w:rFonts w:ascii="Arial" w:hAnsi="Arial"/>
                <w:highlight w:val="green"/>
              </w:rPr>
              <w:t>ig</w:t>
            </w:r>
            <w:r w:rsidR="0088034D" w:rsidRPr="008A5710">
              <w:rPr>
                <w:rFonts w:ascii="Arial" w:hAnsi="Arial"/>
                <w:highlight w:val="green"/>
              </w:rPr>
              <w:t>ger</w:t>
            </w:r>
          </w:p>
        </w:tc>
        <w:tc>
          <w:tcPr>
            <w:tcW w:w="2693" w:type="dxa"/>
          </w:tcPr>
          <w:p w14:paraId="4F2BD2CE" w14:textId="77777777" w:rsidR="008A5710" w:rsidRDefault="008A5710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8A5710">
              <w:rPr>
                <w:rFonts w:ascii="Arial" w:hAnsi="Arial"/>
                <w:highlight w:val="green"/>
              </w:rPr>
              <w:t>enter 3 numbers:</w:t>
            </w:r>
          </w:p>
          <w:p w14:paraId="5F431AA7" w14:textId="77777777" w:rsidR="00E206B3" w:rsidRPr="001D4495" w:rsidRDefault="00E206B3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 w:rsidRPr="008A5710">
              <w:rPr>
                <w:rFonts w:ascii="Arial" w:hAnsi="Arial"/>
                <w:highlight w:val="yellow"/>
              </w:rPr>
              <w:t>3 9 1</w:t>
            </w:r>
          </w:p>
          <w:p w14:paraId="2C624F23" w14:textId="77777777" w:rsidR="00E206B3" w:rsidRPr="001D4495" w:rsidRDefault="00DD1B95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>
              <w:rPr>
                <w:rFonts w:ascii="Arial" w:hAnsi="Arial"/>
                <w:highlight w:val="green"/>
              </w:rPr>
              <w:t>s</w:t>
            </w:r>
            <w:r w:rsidRPr="008A5710">
              <w:rPr>
                <w:rFonts w:ascii="Arial" w:hAnsi="Arial"/>
                <w:highlight w:val="green"/>
              </w:rPr>
              <w:t>maller</w:t>
            </w:r>
          </w:p>
        </w:tc>
        <w:tc>
          <w:tcPr>
            <w:tcW w:w="2977" w:type="dxa"/>
          </w:tcPr>
          <w:p w14:paraId="5282BCB8" w14:textId="77777777" w:rsidR="008A5710" w:rsidRDefault="008A5710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8A5710">
              <w:rPr>
                <w:rFonts w:ascii="Arial" w:hAnsi="Arial"/>
                <w:highlight w:val="green"/>
              </w:rPr>
              <w:t>enter 3 numbers:</w:t>
            </w:r>
          </w:p>
          <w:p w14:paraId="7C8EB1DC" w14:textId="77777777" w:rsidR="00E206B3" w:rsidRPr="001D4495" w:rsidRDefault="00E206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8A5710">
              <w:rPr>
                <w:rFonts w:ascii="Arial" w:hAnsi="Arial" w:hint="cs"/>
                <w:highlight w:val="yellow"/>
                <w:rtl/>
              </w:rPr>
              <w:t xml:space="preserve">3 </w:t>
            </w:r>
            <w:r w:rsidRPr="008A5710">
              <w:rPr>
                <w:rFonts w:ascii="Arial" w:hAnsi="Arial"/>
                <w:highlight w:val="yellow"/>
              </w:rPr>
              <w:t xml:space="preserve"> 9 7</w:t>
            </w:r>
          </w:p>
          <w:p w14:paraId="094A4F05" w14:textId="77777777" w:rsidR="00E206B3" w:rsidRPr="001D4495" w:rsidRDefault="00E206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  <w:rtl/>
              </w:rPr>
            </w:pPr>
            <w:r w:rsidRPr="008A5710">
              <w:rPr>
                <w:rFonts w:ascii="Arial" w:hAnsi="Arial"/>
                <w:highlight w:val="green"/>
              </w:rPr>
              <w:t>between</w:t>
            </w:r>
          </w:p>
        </w:tc>
      </w:tr>
    </w:tbl>
    <w:p w14:paraId="055EEC71" w14:textId="77777777" w:rsidR="00E206B3" w:rsidRDefault="00E206B3" w:rsidP="00D81671">
      <w:pPr>
        <w:pStyle w:val="a3"/>
        <w:bidi w:val="0"/>
        <w:spacing w:after="0" w:line="360" w:lineRule="auto"/>
        <w:rPr>
          <w:rFonts w:ascii="Arial" w:hAnsi="Arial"/>
        </w:rPr>
      </w:pPr>
    </w:p>
    <w:p w14:paraId="25A159E3" w14:textId="63AF15F1" w:rsidR="00E206B3" w:rsidRPr="002B1F11" w:rsidRDefault="00FC3BFC" w:rsidP="00DE48E0">
      <w:pPr>
        <w:pStyle w:val="a3"/>
        <w:numPr>
          <w:ilvl w:val="0"/>
          <w:numId w:val="6"/>
        </w:numPr>
        <w:bidi w:val="0"/>
        <w:spacing w:after="0" w:line="360" w:lineRule="auto"/>
        <w:ind w:left="360"/>
        <w:rPr>
          <w:rFonts w:ascii="Arial" w:hAnsi="Arial"/>
          <w:rtl/>
        </w:rPr>
      </w:pPr>
      <w:r w:rsidRPr="002B1F11">
        <w:rPr>
          <w:rFonts w:ascii="Arial" w:hAnsi="Arial"/>
        </w:rPr>
        <w:t xml:space="preserve">Write a program that </w:t>
      </w:r>
      <w:r w:rsidR="003D4A67">
        <w:rPr>
          <w:rFonts w:ascii="Arial" w:hAnsi="Arial"/>
        </w:rPr>
        <w:t>performs</w:t>
      </w:r>
      <w:r w:rsidR="00A221B9">
        <w:rPr>
          <w:rFonts w:ascii="Arial" w:hAnsi="Arial"/>
        </w:rPr>
        <w:t xml:space="preserve"> the following:</w:t>
      </w:r>
      <w:r w:rsidR="003D4A67">
        <w:rPr>
          <w:rFonts w:ascii="Arial" w:hAnsi="Arial"/>
        </w:rPr>
        <w:br/>
      </w:r>
      <w:r w:rsidRPr="002B1F11">
        <w:rPr>
          <w:rFonts w:ascii="Arial" w:hAnsi="Arial"/>
        </w:rPr>
        <w:t>Print a message to the user to</w:t>
      </w:r>
      <w:r w:rsidR="00134E95" w:rsidRPr="002B1F11">
        <w:rPr>
          <w:rFonts w:ascii="Arial" w:hAnsi="Arial" w:hint="cs"/>
          <w:rtl/>
        </w:rPr>
        <w:t xml:space="preserve"> </w:t>
      </w:r>
      <w:r w:rsidR="00134E95" w:rsidRPr="002B1F11">
        <w:rPr>
          <w:rFonts w:ascii="Arial" w:hAnsi="Arial"/>
          <w:highlight w:val="green"/>
        </w:rPr>
        <w:t>enter 2 number</w:t>
      </w:r>
      <w:r w:rsidR="00AF0424" w:rsidRPr="002B1F11">
        <w:rPr>
          <w:rFonts w:ascii="Arial" w:hAnsi="Arial"/>
          <w:highlight w:val="green"/>
        </w:rPr>
        <w:t xml:space="preserve">s: </w:t>
      </w:r>
      <w:r w:rsidR="00DD1B95" w:rsidRPr="002B1F11">
        <w:rPr>
          <w:rFonts w:ascii="Arial" w:hAnsi="Arial" w:hint="cs"/>
          <w:rtl/>
        </w:rPr>
        <w:t xml:space="preserve">, </w:t>
      </w:r>
      <w:r w:rsidR="00DD1B95" w:rsidRPr="002B1F11">
        <w:rPr>
          <w:rFonts w:ascii="Arial" w:hAnsi="Arial" w:hint="cs"/>
          <w:rtl/>
        </w:rPr>
        <w:tab/>
      </w:r>
      <w:r w:rsidR="00134E95" w:rsidRPr="002B1F11">
        <w:rPr>
          <w:rFonts w:ascii="Arial" w:hAnsi="Arial" w:hint="cs"/>
          <w:rtl/>
        </w:rPr>
        <w:t xml:space="preserve"> </w:t>
      </w:r>
      <w:r w:rsidR="00DD1B95" w:rsidRPr="002B1F11">
        <w:rPr>
          <w:rFonts w:ascii="Arial" w:hAnsi="Arial"/>
          <w:rtl/>
        </w:rPr>
        <w:br/>
      </w:r>
      <w:r w:rsidRPr="002B1F11">
        <w:rPr>
          <w:rFonts w:ascii="Arial" w:hAnsi="Arial"/>
        </w:rPr>
        <w:t>Read in 2 whole numbers</w:t>
      </w:r>
      <w:r w:rsidR="00DD1B95" w:rsidRPr="002B1F11">
        <w:rPr>
          <w:rFonts w:ascii="Arial" w:hAnsi="Arial" w:hint="cs"/>
          <w:rtl/>
        </w:rPr>
        <w:tab/>
      </w:r>
      <w:r w:rsidR="00DD1B95" w:rsidRPr="002B1F11">
        <w:rPr>
          <w:rFonts w:ascii="Arial" w:hAnsi="Arial"/>
          <w:rtl/>
        </w:rPr>
        <w:br/>
      </w:r>
      <w:r w:rsidR="004620EA">
        <w:rPr>
          <w:rFonts w:ascii="Arial" w:hAnsi="Arial"/>
        </w:rPr>
        <w:t>Ask</w:t>
      </w:r>
      <w:r w:rsidRPr="002B1F11">
        <w:rPr>
          <w:rFonts w:ascii="Arial" w:hAnsi="Arial"/>
        </w:rPr>
        <w:t xml:space="preserve"> the user</w:t>
      </w:r>
      <w:r w:rsidR="004B2450">
        <w:rPr>
          <w:rFonts w:ascii="Arial" w:hAnsi="Arial"/>
        </w:rPr>
        <w:t xml:space="preserve"> to</w:t>
      </w:r>
      <w:r w:rsidR="00134E95" w:rsidRPr="002B1F11">
        <w:rPr>
          <w:rFonts w:ascii="Arial" w:hAnsi="Arial" w:hint="cs"/>
          <w:rtl/>
        </w:rPr>
        <w:t xml:space="preserve">  </w:t>
      </w:r>
      <w:r w:rsidR="00134E95" w:rsidRPr="002B1F11">
        <w:rPr>
          <w:rFonts w:ascii="Arial" w:hAnsi="Arial"/>
          <w:highlight w:val="green"/>
        </w:rPr>
        <w:t>enter an operato</w:t>
      </w:r>
      <w:r w:rsidR="00AF0424" w:rsidRPr="002B1F11">
        <w:rPr>
          <w:rFonts w:ascii="Arial" w:hAnsi="Arial"/>
          <w:highlight w:val="green"/>
        </w:rPr>
        <w:t>r:</w:t>
      </w:r>
      <w:r w:rsidR="00134E95" w:rsidRPr="002B1F11">
        <w:rPr>
          <w:rFonts w:ascii="Arial" w:hAnsi="Arial"/>
        </w:rPr>
        <w:t xml:space="preserve"> </w:t>
      </w:r>
      <w:r w:rsidR="00DD1B95" w:rsidRPr="002B1F11">
        <w:rPr>
          <w:rFonts w:ascii="Arial" w:hAnsi="Arial" w:hint="cs"/>
          <w:rtl/>
        </w:rPr>
        <w:tab/>
      </w:r>
      <w:r w:rsidR="00DD1B95" w:rsidRPr="002B1F11">
        <w:rPr>
          <w:rFonts w:ascii="Arial" w:hAnsi="Arial"/>
          <w:rtl/>
        </w:rPr>
        <w:br/>
      </w:r>
      <w:r w:rsidRPr="002B1F11">
        <w:rPr>
          <w:rFonts w:ascii="Arial" w:hAnsi="Arial"/>
        </w:rPr>
        <w:t>Read in an arithmetic operator</w:t>
      </w:r>
      <w:r w:rsidR="004B2450">
        <w:rPr>
          <w:rFonts w:ascii="Arial" w:hAnsi="Arial"/>
        </w:rPr>
        <w:t xml:space="preserve"> </w:t>
      </w:r>
      <w:ins w:id="16" w:author="Adina Milston" w:date="2019-11-11T20:48:00Z">
        <w:r w:rsidR="00142A8D">
          <w:rPr>
            <w:rFonts w:ascii="Arial" w:hAnsi="Arial"/>
          </w:rPr>
          <w:t xml:space="preserve">as a </w:t>
        </w:r>
      </w:ins>
      <w:r w:rsidR="004B2450">
        <w:rPr>
          <w:rFonts w:ascii="Arial" w:hAnsi="Arial"/>
        </w:rPr>
        <w:t>character</w:t>
      </w:r>
      <w:r w:rsidRPr="002B1F11">
        <w:rPr>
          <w:rFonts w:ascii="Arial" w:hAnsi="Arial"/>
        </w:rPr>
        <w:t xml:space="preserve"> (plus, minus, times, divide).</w:t>
      </w:r>
      <w:r w:rsidR="00DD1B95" w:rsidRPr="002B1F11">
        <w:rPr>
          <w:rFonts w:ascii="Arial" w:hAnsi="Arial"/>
          <w:rtl/>
        </w:rPr>
        <w:br/>
      </w:r>
      <w:r w:rsidRPr="002B1F11">
        <w:rPr>
          <w:rFonts w:ascii="Arial" w:hAnsi="Arial"/>
        </w:rPr>
        <w:t xml:space="preserve">The program </w:t>
      </w:r>
      <w:r w:rsidR="00204C91">
        <w:rPr>
          <w:rFonts w:ascii="Arial" w:hAnsi="Arial"/>
        </w:rPr>
        <w:t>prints</w:t>
      </w:r>
      <w:r w:rsidR="003939BA" w:rsidRPr="002B1F11">
        <w:rPr>
          <w:rFonts w:ascii="Arial" w:hAnsi="Arial"/>
        </w:rPr>
        <w:t xml:space="preserve"> </w:t>
      </w:r>
      <w:r w:rsidRPr="002B1F11">
        <w:rPr>
          <w:rFonts w:ascii="Arial" w:hAnsi="Arial"/>
        </w:rPr>
        <w:t>the</w:t>
      </w:r>
      <w:r w:rsidR="003939BA" w:rsidRPr="002B1F11">
        <w:rPr>
          <w:rFonts w:ascii="Arial" w:hAnsi="Arial"/>
        </w:rPr>
        <w:t xml:space="preserve"> whole </w:t>
      </w:r>
      <w:ins w:id="17" w:author="Adina Milston" w:date="2019-11-11T20:49:00Z">
        <w:r w:rsidR="00142A8D">
          <w:rPr>
            <w:rFonts w:ascii="Arial" w:hAnsi="Arial"/>
          </w:rPr>
          <w:t>exercise</w:t>
        </w:r>
      </w:ins>
      <w:ins w:id="18" w:author="Adina Milston" w:date="2019-11-11T20:50:00Z">
        <w:r w:rsidR="00142A8D">
          <w:rPr>
            <w:rFonts w:ascii="Arial" w:hAnsi="Arial"/>
          </w:rPr>
          <w:t xml:space="preserve"> and </w:t>
        </w:r>
      </w:ins>
      <w:r w:rsidR="00F90E4F">
        <w:rPr>
          <w:rFonts w:ascii="Arial" w:hAnsi="Arial"/>
        </w:rPr>
        <w:t>result</w:t>
      </w:r>
      <w:r w:rsidR="003939BA" w:rsidRPr="002B1F11">
        <w:rPr>
          <w:rFonts w:ascii="Arial" w:hAnsi="Arial"/>
        </w:rPr>
        <w:t xml:space="preserve"> </w:t>
      </w:r>
      <w:del w:id="19" w:author="Adina Milston" w:date="2019-11-11T20:50:00Z">
        <w:r w:rsidR="003939BA" w:rsidRPr="002B1F11" w:rsidDel="00142A8D">
          <w:rPr>
            <w:rFonts w:ascii="Arial" w:hAnsi="Arial"/>
          </w:rPr>
          <w:delText xml:space="preserve">including the output of the operator </w:delText>
        </w:r>
      </w:del>
      <w:r w:rsidR="003939BA" w:rsidRPr="002B1F11">
        <w:rPr>
          <w:rFonts w:ascii="Arial" w:hAnsi="Arial"/>
        </w:rPr>
        <w:t xml:space="preserve">using </w:t>
      </w:r>
      <w:r w:rsidR="004C1548">
        <w:rPr>
          <w:rFonts w:ascii="Arial" w:hAnsi="Arial"/>
        </w:rPr>
        <w:t>a</w:t>
      </w:r>
      <w:r w:rsidR="003939BA" w:rsidRPr="002B1F11">
        <w:rPr>
          <w:rFonts w:ascii="Arial" w:hAnsi="Arial"/>
        </w:rPr>
        <w:t xml:space="preserve"> switch statement.</w:t>
      </w:r>
      <w:ins w:id="20" w:author="Adina Milston" w:date="2019-11-11T20:50:00Z">
        <w:r w:rsidR="00142A8D">
          <w:rPr>
            <w:rFonts w:ascii="Arial" w:hAnsi="Arial"/>
          </w:rPr>
          <w:br/>
        </w:r>
      </w:ins>
      <w:r w:rsidR="003939BA" w:rsidRPr="002B1F11">
        <w:rPr>
          <w:rFonts w:ascii="Arial" w:hAnsi="Arial"/>
        </w:rPr>
        <w:t xml:space="preserve"> If the requested operation was divide, then the answer should be exact (e.g., a real number). Note, if another operator was given (not one of the 4), then print the message </w:t>
      </w:r>
      <w:r w:rsidR="003939BA" w:rsidRPr="002B1F11">
        <w:rPr>
          <w:rFonts w:ascii="Arial" w:hAnsi="Arial"/>
          <w:highlight w:val="green"/>
        </w:rPr>
        <w:t>ERROR</w:t>
      </w:r>
      <w:r w:rsidR="003939BA" w:rsidRPr="002B1F11">
        <w:rPr>
          <w:rFonts w:ascii="Arial" w:hAnsi="Arial"/>
        </w:rPr>
        <w:t xml:space="preserve">. (For example, if the input was 10 2 </w:t>
      </w:r>
      <w:r w:rsidR="00995D33">
        <w:rPr>
          <w:rFonts w:ascii="Arial" w:hAnsi="Arial"/>
        </w:rPr>
        <w:t>-</w:t>
      </w:r>
      <w:r w:rsidR="003939BA" w:rsidRPr="002B1F11">
        <w:rPr>
          <w:rFonts w:ascii="Arial" w:hAnsi="Arial"/>
        </w:rPr>
        <w:t xml:space="preserve"> then the output is 10 -2 = 8)</w:t>
      </w:r>
      <w:r w:rsidR="002B1F11" w:rsidRPr="002B1F11">
        <w:rPr>
          <w:rFonts w:ascii="Arial" w:hAnsi="Arial"/>
        </w:rPr>
        <w:br/>
      </w:r>
      <w:r w:rsidR="003939BA" w:rsidRPr="002B1F11">
        <w:rPr>
          <w:rFonts w:ascii="Arial" w:hAnsi="Arial"/>
        </w:rPr>
        <w:br/>
        <w:t>Sample program run:</w:t>
      </w:r>
    </w:p>
    <w:tbl>
      <w:tblPr>
        <w:bidiVisual/>
        <w:tblW w:w="106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2677"/>
        <w:gridCol w:w="2122"/>
        <w:gridCol w:w="2462"/>
      </w:tblGrid>
      <w:tr w:rsidR="007A72B3" w:rsidRPr="001D4495" w14:paraId="27DB1360" w14:textId="77777777" w:rsidTr="007A72B3">
        <w:trPr>
          <w:jc w:val="center"/>
        </w:trPr>
        <w:tc>
          <w:tcPr>
            <w:tcW w:w="3348" w:type="dxa"/>
          </w:tcPr>
          <w:p w14:paraId="3A0211BA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 w:right="640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enter 2 numbers</w:t>
            </w:r>
            <w:r>
              <w:rPr>
                <w:rFonts w:ascii="Arial" w:hAnsi="Arial"/>
              </w:rPr>
              <w:t xml:space="preserve"> </w:t>
            </w:r>
          </w:p>
          <w:p w14:paraId="7C6EE6F8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 w:right="640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yellow"/>
              </w:rPr>
              <w:t xml:space="preserve">10 </w:t>
            </w:r>
            <w:r>
              <w:rPr>
                <w:rFonts w:ascii="Arial" w:hAnsi="Arial"/>
                <w:highlight w:val="yellow"/>
              </w:rPr>
              <w:t>4</w:t>
            </w:r>
          </w:p>
          <w:p w14:paraId="459FAAE2" w14:textId="77777777" w:rsidR="007A72B3" w:rsidRPr="001D4495" w:rsidRDefault="007A72B3" w:rsidP="00D81671">
            <w:pPr>
              <w:pStyle w:val="a3"/>
              <w:bidi w:val="0"/>
              <w:spacing w:after="0" w:line="360" w:lineRule="auto"/>
              <w:ind w:left="142" w:right="640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enter an operato</w:t>
            </w:r>
            <w:r w:rsidR="00AF0424">
              <w:rPr>
                <w:rFonts w:ascii="Arial" w:hAnsi="Arial"/>
                <w:highlight w:val="green"/>
              </w:rPr>
              <w:t>r:</w:t>
            </w:r>
            <w:r w:rsidRPr="001D4495">
              <w:rPr>
                <w:rFonts w:ascii="Arial" w:hAnsi="Arial"/>
              </w:rPr>
              <w:t xml:space="preserve"> </w:t>
            </w:r>
          </w:p>
          <w:p w14:paraId="196B846F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 w:right="640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 xml:space="preserve"> </w:t>
            </w:r>
            <w:r w:rsidRPr="007A72B3">
              <w:rPr>
                <w:rFonts w:ascii="Arial" w:hAnsi="Arial"/>
                <w:highlight w:val="yellow"/>
              </w:rPr>
              <w:t>/</w:t>
            </w:r>
          </w:p>
          <w:p w14:paraId="4CC4521E" w14:textId="77777777" w:rsidR="007A72B3" w:rsidRPr="00134E95" w:rsidRDefault="007A72B3" w:rsidP="00D81671">
            <w:pPr>
              <w:pStyle w:val="a3"/>
              <w:bidi w:val="0"/>
              <w:spacing w:after="0" w:line="360" w:lineRule="auto"/>
              <w:ind w:left="142" w:right="640"/>
              <w:rPr>
                <w:rFonts w:ascii="Arial" w:hAnsi="Arial"/>
                <w:highlight w:val="green"/>
              </w:rPr>
            </w:pPr>
            <w:r w:rsidRPr="00134E95">
              <w:rPr>
                <w:rFonts w:ascii="Arial" w:hAnsi="Arial"/>
                <w:highlight w:val="green"/>
              </w:rPr>
              <w:t xml:space="preserve">10 </w:t>
            </w:r>
            <w:r>
              <w:rPr>
                <w:rFonts w:ascii="Arial" w:hAnsi="Arial"/>
                <w:highlight w:val="green"/>
              </w:rPr>
              <w:t>/</w:t>
            </w:r>
            <w:r w:rsidRPr="00134E95">
              <w:rPr>
                <w:rFonts w:ascii="Arial" w:hAnsi="Arial"/>
                <w:highlight w:val="green"/>
              </w:rPr>
              <w:t xml:space="preserve"> </w:t>
            </w:r>
            <w:r>
              <w:rPr>
                <w:rFonts w:ascii="Arial" w:hAnsi="Arial"/>
                <w:highlight w:val="green"/>
              </w:rPr>
              <w:t>4</w:t>
            </w:r>
            <w:r w:rsidRPr="00134E95">
              <w:rPr>
                <w:rFonts w:ascii="Arial" w:hAnsi="Arial"/>
                <w:highlight w:val="green"/>
              </w:rPr>
              <w:t xml:space="preserve"> = 2</w:t>
            </w:r>
            <w:r>
              <w:rPr>
                <w:rFonts w:ascii="Arial" w:hAnsi="Arial"/>
                <w:highlight w:val="green"/>
              </w:rPr>
              <w:t>.5</w:t>
            </w:r>
          </w:p>
        </w:tc>
        <w:tc>
          <w:tcPr>
            <w:tcW w:w="2677" w:type="dxa"/>
          </w:tcPr>
          <w:p w14:paraId="228F20CB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 w:right="640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enter 2 number</w:t>
            </w:r>
            <w:r w:rsidR="00985D96">
              <w:rPr>
                <w:rFonts w:ascii="Arial" w:hAnsi="Arial"/>
                <w:highlight w:val="green"/>
              </w:rPr>
              <w:t>s:</w:t>
            </w:r>
            <w:r>
              <w:rPr>
                <w:rFonts w:ascii="Arial" w:hAnsi="Arial"/>
              </w:rPr>
              <w:t xml:space="preserve"> </w:t>
            </w:r>
          </w:p>
          <w:p w14:paraId="67E9C1B1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 w:right="640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yellow"/>
              </w:rPr>
              <w:t>10 2</w:t>
            </w:r>
          </w:p>
          <w:p w14:paraId="0DB89B1D" w14:textId="77777777" w:rsidR="007A72B3" w:rsidRPr="001D4495" w:rsidRDefault="007A72B3" w:rsidP="00D81671">
            <w:pPr>
              <w:pStyle w:val="a3"/>
              <w:bidi w:val="0"/>
              <w:spacing w:after="0" w:line="360" w:lineRule="auto"/>
              <w:ind w:left="3" w:right="640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enter an operato</w:t>
            </w:r>
            <w:r w:rsidR="00AF0424">
              <w:rPr>
                <w:rFonts w:ascii="Arial" w:hAnsi="Arial"/>
                <w:highlight w:val="green"/>
              </w:rPr>
              <w:t>r:</w:t>
            </w:r>
            <w:r w:rsidRPr="001D4495">
              <w:rPr>
                <w:rFonts w:ascii="Arial" w:hAnsi="Arial"/>
              </w:rPr>
              <w:t xml:space="preserve"> </w:t>
            </w:r>
          </w:p>
          <w:p w14:paraId="7E236C04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 w:right="640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 xml:space="preserve"> </w:t>
            </w:r>
            <w:r w:rsidRPr="00134E95">
              <w:rPr>
                <w:rFonts w:ascii="Arial" w:hAnsi="Arial"/>
                <w:highlight w:val="yellow"/>
              </w:rPr>
              <w:t>*</w:t>
            </w:r>
          </w:p>
          <w:p w14:paraId="2FF3D668" w14:textId="77777777" w:rsidR="007A72B3" w:rsidRPr="001D4495" w:rsidRDefault="007A72B3" w:rsidP="00D81671">
            <w:pPr>
              <w:pStyle w:val="a3"/>
              <w:bidi w:val="0"/>
              <w:spacing w:after="0" w:line="360" w:lineRule="auto"/>
              <w:ind w:left="0" w:right="640"/>
              <w:rPr>
                <w:rFonts w:ascii="Arial" w:hAnsi="Arial"/>
                <w:rtl/>
              </w:rPr>
            </w:pPr>
            <w:r w:rsidRPr="00134E95">
              <w:rPr>
                <w:rFonts w:ascii="Arial" w:hAnsi="Arial"/>
                <w:highlight w:val="green"/>
              </w:rPr>
              <w:t>10 * 2 = 20</w:t>
            </w:r>
          </w:p>
        </w:tc>
        <w:tc>
          <w:tcPr>
            <w:tcW w:w="2122" w:type="dxa"/>
          </w:tcPr>
          <w:p w14:paraId="38751E7C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enter 2 number</w:t>
            </w:r>
            <w:r w:rsidR="00985D96">
              <w:rPr>
                <w:rFonts w:ascii="Arial" w:hAnsi="Arial"/>
                <w:highlight w:val="green"/>
              </w:rPr>
              <w:t>s:</w:t>
            </w:r>
            <w:r>
              <w:rPr>
                <w:rFonts w:ascii="Arial" w:hAnsi="Arial"/>
              </w:rPr>
              <w:t xml:space="preserve"> </w:t>
            </w:r>
          </w:p>
          <w:p w14:paraId="001F5890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yellow"/>
              </w:rPr>
              <w:t>10 2</w:t>
            </w:r>
          </w:p>
          <w:p w14:paraId="4D9533CD" w14:textId="77777777" w:rsidR="007A72B3" w:rsidRPr="001D4495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enter an operato</w:t>
            </w:r>
            <w:r w:rsidR="00AF0424">
              <w:rPr>
                <w:rFonts w:ascii="Arial" w:hAnsi="Arial"/>
                <w:highlight w:val="green"/>
              </w:rPr>
              <w:t>r:</w:t>
            </w:r>
            <w:r w:rsidRPr="001D4495">
              <w:rPr>
                <w:rFonts w:ascii="Arial" w:hAnsi="Arial"/>
              </w:rPr>
              <w:t xml:space="preserve"> </w:t>
            </w:r>
          </w:p>
          <w:p w14:paraId="6FF10EBF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 xml:space="preserve"> </w:t>
            </w:r>
            <w:r w:rsidRPr="00134E95">
              <w:rPr>
                <w:rFonts w:ascii="Arial" w:hAnsi="Arial" w:hint="cs"/>
                <w:highlight w:val="yellow"/>
                <w:rtl/>
              </w:rPr>
              <w:t>+</w:t>
            </w:r>
          </w:p>
          <w:p w14:paraId="0DCFA45C" w14:textId="77777777" w:rsidR="007A72B3" w:rsidRPr="001D4495" w:rsidRDefault="007A72B3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 xml:space="preserve">10 </w:t>
            </w:r>
            <w:r>
              <w:rPr>
                <w:rFonts w:ascii="Arial" w:hAnsi="Arial"/>
                <w:highlight w:val="green"/>
              </w:rPr>
              <w:t>+</w:t>
            </w:r>
            <w:r w:rsidRPr="00134E95">
              <w:rPr>
                <w:rFonts w:ascii="Arial" w:hAnsi="Arial"/>
                <w:highlight w:val="green"/>
              </w:rPr>
              <w:t xml:space="preserve"> 2 = 12</w:t>
            </w:r>
          </w:p>
        </w:tc>
        <w:tc>
          <w:tcPr>
            <w:tcW w:w="2462" w:type="dxa"/>
          </w:tcPr>
          <w:p w14:paraId="71E11158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enter 2 number</w:t>
            </w:r>
            <w:r w:rsidR="00985D96">
              <w:rPr>
                <w:rFonts w:ascii="Arial" w:hAnsi="Arial"/>
                <w:highlight w:val="green"/>
              </w:rPr>
              <w:t>s:</w:t>
            </w:r>
            <w:r>
              <w:rPr>
                <w:rFonts w:ascii="Arial" w:hAnsi="Arial"/>
              </w:rPr>
              <w:t xml:space="preserve"> </w:t>
            </w:r>
          </w:p>
          <w:p w14:paraId="62635873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yellow"/>
              </w:rPr>
              <w:t>10 2</w:t>
            </w:r>
          </w:p>
          <w:p w14:paraId="18451ACE" w14:textId="77777777" w:rsidR="007A72B3" w:rsidRPr="001D4495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enter an operato</w:t>
            </w:r>
            <w:r w:rsidR="00AF0424">
              <w:rPr>
                <w:rFonts w:ascii="Arial" w:hAnsi="Arial"/>
                <w:highlight w:val="green"/>
              </w:rPr>
              <w:t>r:</w:t>
            </w:r>
            <w:r w:rsidRPr="001D4495">
              <w:rPr>
                <w:rFonts w:ascii="Arial" w:hAnsi="Arial"/>
              </w:rPr>
              <w:t xml:space="preserve"> </w:t>
            </w:r>
          </w:p>
          <w:p w14:paraId="2E22214F" w14:textId="77777777" w:rsidR="007A72B3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yellow"/>
              </w:rPr>
              <w:t>–</w:t>
            </w:r>
          </w:p>
          <w:p w14:paraId="6E64B0AF" w14:textId="77777777" w:rsidR="007A72B3" w:rsidRPr="001D4495" w:rsidRDefault="007A72B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>10 – 2 = 8</w:t>
            </w:r>
          </w:p>
        </w:tc>
      </w:tr>
    </w:tbl>
    <w:p w14:paraId="1A830FA3" w14:textId="77777777" w:rsidR="00E206B3" w:rsidRDefault="00E206B3" w:rsidP="00D81671">
      <w:pPr>
        <w:pStyle w:val="a3"/>
        <w:bidi w:val="0"/>
        <w:spacing w:after="0" w:line="360" w:lineRule="auto"/>
        <w:rPr>
          <w:rFonts w:ascii="Arial" w:hAnsi="Arial"/>
        </w:rPr>
      </w:pPr>
    </w:p>
    <w:p w14:paraId="30FB97D0" w14:textId="1BA9DF99" w:rsidR="004C54E8" w:rsidRDefault="00430EA2" w:rsidP="00593A8E">
      <w:pPr>
        <w:pStyle w:val="a3"/>
        <w:numPr>
          <w:ilvl w:val="0"/>
          <w:numId w:val="6"/>
        </w:numPr>
        <w:bidi w:val="0"/>
        <w:spacing w:after="0" w:line="360" w:lineRule="auto"/>
        <w:rPr>
          <w:rFonts w:ascii="Arial" w:hAnsi="Arial"/>
        </w:rPr>
      </w:pPr>
      <w:ins w:id="21" w:author="Adina Milston" w:date="2019-11-11T21:02:00Z">
        <w:r>
          <w:rPr>
            <w:rFonts w:ascii="Arial" w:hAnsi="Arial"/>
          </w:rPr>
          <w:br w:type="page"/>
        </w:r>
      </w:ins>
      <w:r w:rsidR="008B6067">
        <w:rPr>
          <w:rFonts w:ascii="Arial" w:hAnsi="Arial"/>
        </w:rPr>
        <w:lastRenderedPageBreak/>
        <w:t>The program asks the user to</w:t>
      </w:r>
      <w:r w:rsidR="00985D96">
        <w:rPr>
          <w:rFonts w:ascii="Arial" w:hAnsi="Arial" w:hint="cs"/>
          <w:rtl/>
        </w:rPr>
        <w:t xml:space="preserve"> </w:t>
      </w:r>
      <w:r w:rsidR="00985D96" w:rsidRPr="00134E95">
        <w:rPr>
          <w:rFonts w:ascii="Arial" w:hAnsi="Arial"/>
          <w:highlight w:val="green"/>
        </w:rPr>
        <w:t xml:space="preserve">enter </w:t>
      </w:r>
      <w:r w:rsidR="00985D96">
        <w:rPr>
          <w:rFonts w:ascii="Arial" w:hAnsi="Arial"/>
          <w:highlight w:val="green"/>
        </w:rPr>
        <w:t>3</w:t>
      </w:r>
      <w:r w:rsidR="00985D96" w:rsidRPr="00134E95">
        <w:rPr>
          <w:rFonts w:ascii="Arial" w:hAnsi="Arial"/>
          <w:highlight w:val="green"/>
        </w:rPr>
        <w:t xml:space="preserve"> number</w:t>
      </w:r>
      <w:r w:rsidR="00985D96">
        <w:rPr>
          <w:rFonts w:ascii="Arial" w:hAnsi="Arial"/>
          <w:highlight w:val="green"/>
        </w:rPr>
        <w:t>s:</w:t>
      </w:r>
      <w:del w:id="22" w:author="Adina Milston" w:date="2019-11-11T21:02:00Z">
        <w:r w:rsidR="00985D96" w:rsidDel="00430EA2">
          <w:rPr>
            <w:rFonts w:ascii="Arial" w:hAnsi="Arial" w:hint="cs"/>
            <w:rtl/>
          </w:rPr>
          <w:delText xml:space="preserve"> </w:delText>
        </w:r>
      </w:del>
      <w:r w:rsidR="008B6067">
        <w:rPr>
          <w:rFonts w:ascii="Arial" w:hAnsi="Arial"/>
        </w:rPr>
        <w:t xml:space="preserve">. It reads in 3 </w:t>
      </w:r>
      <w:r w:rsidR="003748E9">
        <w:rPr>
          <w:rFonts w:ascii="Arial" w:hAnsi="Arial"/>
        </w:rPr>
        <w:t xml:space="preserve">numbers </w:t>
      </w:r>
      <w:r w:rsidR="00593A8E">
        <w:rPr>
          <w:rFonts w:ascii="Arial" w:hAnsi="Arial"/>
        </w:rPr>
        <w:t>which correspond to</w:t>
      </w:r>
      <w:r w:rsidR="003748E9">
        <w:rPr>
          <w:rFonts w:ascii="Arial" w:hAnsi="Arial"/>
        </w:rPr>
        <w:t xml:space="preserve"> </w:t>
      </w:r>
      <w:r w:rsidR="008B6067">
        <w:rPr>
          <w:rFonts w:ascii="Arial" w:hAnsi="Arial"/>
        </w:rPr>
        <w:t xml:space="preserve">the sides of a triangle. </w:t>
      </w:r>
      <w:ins w:id="23" w:author="Adina Milston" w:date="2019-11-11T20:51:00Z">
        <w:r w:rsidR="00142A8D">
          <w:rPr>
            <w:rFonts w:ascii="Arial" w:hAnsi="Arial"/>
          </w:rPr>
          <w:t>The program</w:t>
        </w:r>
        <w:r w:rsidR="00E53447">
          <w:rPr>
            <w:rFonts w:ascii="Arial" w:hAnsi="Arial"/>
          </w:rPr>
          <w:t xml:space="preserve"> checks whether a triangle can be formed from these 3 sides. </w:t>
        </w:r>
      </w:ins>
      <w:r w:rsidR="008B6067">
        <w:rPr>
          <w:rFonts w:ascii="Arial" w:hAnsi="Arial"/>
        </w:rPr>
        <w:t>The output will be one of the following:</w:t>
      </w:r>
    </w:p>
    <w:p w14:paraId="3EFBD7DC" w14:textId="77777777" w:rsidR="008B6067" w:rsidRPr="008B6067" w:rsidRDefault="008B6067" w:rsidP="007145A9">
      <w:pPr>
        <w:pStyle w:val="a3"/>
        <w:numPr>
          <w:ilvl w:val="1"/>
          <w:numId w:val="6"/>
        </w:numPr>
        <w:bidi w:val="0"/>
        <w:spacing w:after="0" w:line="360" w:lineRule="auto"/>
        <w:rPr>
          <w:rFonts w:ascii="Arial" w:hAnsi="Arial"/>
        </w:rPr>
      </w:pPr>
      <w:r>
        <w:rPr>
          <w:rFonts w:ascii="Arial" w:hAnsi="Arial"/>
        </w:rPr>
        <w:t xml:space="preserve">For sides that </w:t>
      </w:r>
      <w:r w:rsidR="007145A9">
        <w:rPr>
          <w:rFonts w:ascii="Arial" w:hAnsi="Arial"/>
        </w:rPr>
        <w:t xml:space="preserve">form </w:t>
      </w:r>
      <w:r>
        <w:rPr>
          <w:rFonts w:ascii="Arial" w:hAnsi="Arial"/>
        </w:rPr>
        <w:t xml:space="preserve">an equilateral triangle - </w:t>
      </w:r>
      <w:r w:rsidRPr="008127B0">
        <w:rPr>
          <w:rFonts w:ascii="Arial" w:hAnsi="Arial"/>
          <w:color w:val="333333"/>
          <w:highlight w:val="green"/>
          <w:lang w:val="en"/>
        </w:rPr>
        <w:t>equilateral triangle</w:t>
      </w:r>
    </w:p>
    <w:p w14:paraId="5E94EFD5" w14:textId="77777777" w:rsidR="008B6067" w:rsidRPr="00296963" w:rsidRDefault="00296963" w:rsidP="007145A9">
      <w:pPr>
        <w:pStyle w:val="a3"/>
        <w:numPr>
          <w:ilvl w:val="1"/>
          <w:numId w:val="6"/>
        </w:numPr>
        <w:bidi w:val="0"/>
        <w:spacing w:after="0" w:line="360" w:lineRule="auto"/>
        <w:rPr>
          <w:rFonts w:ascii="Arial" w:hAnsi="Arial"/>
        </w:rPr>
      </w:pPr>
      <w:r>
        <w:rPr>
          <w:rFonts w:ascii="Arial" w:hAnsi="Arial"/>
        </w:rPr>
        <w:t xml:space="preserve">For sides that </w:t>
      </w:r>
      <w:r w:rsidR="007145A9">
        <w:rPr>
          <w:rFonts w:ascii="Arial" w:hAnsi="Arial"/>
        </w:rPr>
        <w:t>form</w:t>
      </w:r>
      <w:r>
        <w:rPr>
          <w:rFonts w:ascii="Arial" w:hAnsi="Arial"/>
        </w:rPr>
        <w:t xml:space="preserve"> an </w:t>
      </w:r>
      <w:r w:rsidRPr="003748E9">
        <w:rPr>
          <w:rFonts w:ascii="Arial" w:hAnsi="Arial"/>
          <w:color w:val="333333"/>
          <w:lang w:val="en"/>
        </w:rPr>
        <w:t xml:space="preserve">isosceles </w:t>
      </w:r>
      <w:r>
        <w:rPr>
          <w:rFonts w:ascii="Arial" w:hAnsi="Arial"/>
        </w:rPr>
        <w:t xml:space="preserve">triangle - </w:t>
      </w:r>
      <w:r w:rsidRPr="00985D96">
        <w:rPr>
          <w:rFonts w:ascii="Arial" w:hAnsi="Arial"/>
          <w:color w:val="333333"/>
          <w:highlight w:val="green"/>
          <w:lang w:val="en"/>
        </w:rPr>
        <w:t xml:space="preserve">isosceles </w:t>
      </w:r>
      <w:r w:rsidRPr="008127B0">
        <w:rPr>
          <w:rFonts w:ascii="Arial" w:hAnsi="Arial"/>
          <w:color w:val="333333"/>
          <w:highlight w:val="green"/>
          <w:lang w:val="en"/>
        </w:rPr>
        <w:t>triangle</w:t>
      </w:r>
    </w:p>
    <w:p w14:paraId="12C1A136" w14:textId="77777777" w:rsidR="00296963" w:rsidRPr="003748E9" w:rsidRDefault="00296963" w:rsidP="007145A9">
      <w:pPr>
        <w:pStyle w:val="a3"/>
        <w:numPr>
          <w:ilvl w:val="1"/>
          <w:numId w:val="6"/>
        </w:numPr>
        <w:bidi w:val="0"/>
        <w:spacing w:after="0" w:line="360" w:lineRule="auto"/>
        <w:rPr>
          <w:rFonts w:ascii="Arial" w:hAnsi="Arial"/>
        </w:rPr>
      </w:pPr>
      <w:r>
        <w:rPr>
          <w:rFonts w:ascii="Arial" w:hAnsi="Arial"/>
        </w:rPr>
        <w:t xml:space="preserve">For sides that </w:t>
      </w:r>
      <w:r w:rsidR="007145A9">
        <w:rPr>
          <w:rFonts w:ascii="Arial" w:hAnsi="Arial"/>
        </w:rPr>
        <w:t>form a</w:t>
      </w:r>
      <w:r>
        <w:rPr>
          <w:rFonts w:ascii="Arial" w:hAnsi="Arial"/>
        </w:rPr>
        <w:t xml:space="preserve"> </w:t>
      </w:r>
      <w:r w:rsidRPr="003748E9">
        <w:rPr>
          <w:rFonts w:ascii="Arial" w:hAnsi="Arial"/>
          <w:color w:val="333333"/>
          <w:lang w:val="en"/>
        </w:rPr>
        <w:t xml:space="preserve">scalene </w:t>
      </w:r>
      <w:r>
        <w:rPr>
          <w:rFonts w:ascii="Arial" w:hAnsi="Arial"/>
        </w:rPr>
        <w:t xml:space="preserve">triangle - </w:t>
      </w:r>
      <w:r w:rsidRPr="00985D96">
        <w:rPr>
          <w:rFonts w:ascii="Arial" w:hAnsi="Arial"/>
          <w:color w:val="333333"/>
          <w:highlight w:val="green"/>
          <w:lang w:val="en"/>
        </w:rPr>
        <w:t xml:space="preserve">scalene </w:t>
      </w:r>
      <w:r w:rsidRPr="008127B0">
        <w:rPr>
          <w:rFonts w:ascii="Arial" w:hAnsi="Arial"/>
          <w:color w:val="333333"/>
          <w:highlight w:val="green"/>
          <w:lang w:val="en"/>
        </w:rPr>
        <w:t>triangle</w:t>
      </w:r>
    </w:p>
    <w:p w14:paraId="29525E80" w14:textId="77777777" w:rsidR="007145A9" w:rsidRDefault="003748E9" w:rsidP="007145A9">
      <w:pPr>
        <w:pStyle w:val="a3"/>
        <w:numPr>
          <w:ilvl w:val="1"/>
          <w:numId w:val="6"/>
        </w:numPr>
        <w:bidi w:val="0"/>
        <w:spacing w:after="0" w:line="360" w:lineRule="auto"/>
        <w:rPr>
          <w:rFonts w:ascii="Arial" w:hAnsi="Arial"/>
        </w:rPr>
      </w:pPr>
      <w:r>
        <w:rPr>
          <w:rFonts w:ascii="Arial" w:hAnsi="Arial"/>
        </w:rPr>
        <w:t xml:space="preserve">For sides that cannot form a triangle - </w:t>
      </w:r>
      <w:r w:rsidR="007145A9" w:rsidRPr="00985D96">
        <w:rPr>
          <w:rFonts w:ascii="Arial" w:hAnsi="Arial"/>
          <w:color w:val="333333"/>
          <w:highlight w:val="green"/>
          <w:lang w:val="en"/>
        </w:rPr>
        <w:t>cannot form a triangle</w:t>
      </w:r>
    </w:p>
    <w:p w14:paraId="58000BB9" w14:textId="77777777" w:rsidR="003748E9" w:rsidRPr="00DD1B95" w:rsidRDefault="003748E9" w:rsidP="007145A9">
      <w:pPr>
        <w:pStyle w:val="a3"/>
        <w:bidi w:val="0"/>
        <w:spacing w:after="0" w:line="360" w:lineRule="auto"/>
        <w:rPr>
          <w:rFonts w:ascii="Arial" w:hAnsi="Arial"/>
        </w:rPr>
      </w:pPr>
    </w:p>
    <w:p w14:paraId="14CE8D07" w14:textId="77777777" w:rsidR="003748E9" w:rsidRPr="00DD1B95" w:rsidRDefault="003748E9" w:rsidP="003748E9">
      <w:pPr>
        <w:pStyle w:val="a3"/>
        <w:bidi w:val="0"/>
        <w:spacing w:after="0" w:line="360" w:lineRule="auto"/>
        <w:rPr>
          <w:rFonts w:ascii="Arial" w:hAnsi="Arial"/>
        </w:rPr>
      </w:pPr>
    </w:p>
    <w:p w14:paraId="530510B2" w14:textId="77777777" w:rsidR="008B6067" w:rsidRDefault="008B6067" w:rsidP="008B6067">
      <w:pPr>
        <w:pStyle w:val="a3"/>
        <w:bidi w:val="0"/>
        <w:spacing w:after="0" w:line="360" w:lineRule="auto"/>
        <w:rPr>
          <w:rFonts w:ascii="Arial" w:hAnsi="Arial"/>
        </w:rPr>
      </w:pPr>
    </w:p>
    <w:p w14:paraId="045E5DA0" w14:textId="77777777" w:rsidR="00A903A0" w:rsidRDefault="007145A9" w:rsidP="007145A9">
      <w:pPr>
        <w:pStyle w:val="a3"/>
        <w:bidi w:val="0"/>
        <w:spacing w:after="0" w:line="360" w:lineRule="auto"/>
        <w:rPr>
          <w:rFonts w:ascii="Arial" w:hAnsi="Arial"/>
          <w:rtl/>
        </w:rPr>
      </w:pPr>
      <w:r>
        <w:rPr>
          <w:rFonts w:ascii="Arial" w:hAnsi="Arial"/>
        </w:rPr>
        <w:t>Sample program run:</w:t>
      </w:r>
    </w:p>
    <w:tbl>
      <w:tblPr>
        <w:bidiVisual/>
        <w:tblW w:w="11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2694"/>
        <w:gridCol w:w="2693"/>
        <w:gridCol w:w="2977"/>
      </w:tblGrid>
      <w:tr w:rsidR="00A903A0" w:rsidRPr="001D4495" w14:paraId="6E6ECCC8" w14:textId="77777777" w:rsidTr="001D4495">
        <w:trPr>
          <w:jc w:val="center"/>
        </w:trPr>
        <w:tc>
          <w:tcPr>
            <w:tcW w:w="2694" w:type="dxa"/>
          </w:tcPr>
          <w:p w14:paraId="333A7840" w14:textId="77777777" w:rsidR="00AF0424" w:rsidRDefault="00AF0424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 xml:space="preserve">enter </w:t>
            </w:r>
            <w:r>
              <w:rPr>
                <w:rFonts w:ascii="Arial" w:hAnsi="Arial"/>
                <w:highlight w:val="green"/>
              </w:rPr>
              <w:t>3</w:t>
            </w:r>
            <w:r w:rsidRPr="00134E95">
              <w:rPr>
                <w:rFonts w:ascii="Arial" w:hAnsi="Arial"/>
                <w:highlight w:val="green"/>
              </w:rPr>
              <w:t xml:space="preserve"> number</w:t>
            </w:r>
            <w:r>
              <w:rPr>
                <w:rFonts w:ascii="Arial" w:hAnsi="Arial"/>
                <w:highlight w:val="green"/>
              </w:rPr>
              <w:t>s:</w:t>
            </w:r>
            <w:r w:rsidRPr="001D4495">
              <w:rPr>
                <w:rFonts w:ascii="Arial" w:hAnsi="Arial" w:hint="cs"/>
                <w:rtl/>
              </w:rPr>
              <w:t xml:space="preserve"> </w:t>
            </w:r>
          </w:p>
          <w:p w14:paraId="652400C5" w14:textId="77777777" w:rsidR="00A903A0" w:rsidRPr="001D4495" w:rsidRDefault="00A903A0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AF0424">
              <w:rPr>
                <w:rFonts w:ascii="Arial" w:hAnsi="Arial" w:hint="cs"/>
                <w:highlight w:val="yellow"/>
                <w:rtl/>
              </w:rPr>
              <w:t>5 7 1</w:t>
            </w:r>
          </w:p>
          <w:p w14:paraId="313E7762" w14:textId="77777777" w:rsidR="00A903A0" w:rsidRPr="001D4495" w:rsidRDefault="00AF0424" w:rsidP="00D81671">
            <w:pPr>
              <w:pStyle w:val="a3"/>
              <w:bidi w:val="0"/>
              <w:spacing w:after="0" w:line="360" w:lineRule="auto"/>
              <w:ind w:left="0"/>
              <w:rPr>
                <w:rFonts w:ascii="Arial" w:hAnsi="Arial"/>
              </w:rPr>
            </w:pPr>
            <w:r w:rsidRPr="00985D96">
              <w:rPr>
                <w:rFonts w:ascii="Arial" w:hAnsi="Arial"/>
                <w:color w:val="333333"/>
                <w:highlight w:val="green"/>
                <w:lang w:val="en"/>
              </w:rPr>
              <w:t>cannot form a triangle</w:t>
            </w:r>
          </w:p>
        </w:tc>
        <w:tc>
          <w:tcPr>
            <w:tcW w:w="2694" w:type="dxa"/>
          </w:tcPr>
          <w:p w14:paraId="4476C112" w14:textId="77777777" w:rsidR="00AF0424" w:rsidRDefault="00AF0424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 xml:space="preserve">enter </w:t>
            </w:r>
            <w:r>
              <w:rPr>
                <w:rFonts w:ascii="Arial" w:hAnsi="Arial"/>
                <w:highlight w:val="green"/>
              </w:rPr>
              <w:t>3</w:t>
            </w:r>
            <w:r w:rsidRPr="00134E95">
              <w:rPr>
                <w:rFonts w:ascii="Arial" w:hAnsi="Arial"/>
                <w:highlight w:val="green"/>
              </w:rPr>
              <w:t xml:space="preserve"> number</w:t>
            </w:r>
            <w:r>
              <w:rPr>
                <w:rFonts w:ascii="Arial" w:hAnsi="Arial"/>
                <w:highlight w:val="green"/>
              </w:rPr>
              <w:t>s:</w:t>
            </w:r>
            <w:r w:rsidRPr="001D4495">
              <w:rPr>
                <w:rFonts w:ascii="Arial" w:hAnsi="Arial" w:hint="cs"/>
                <w:rtl/>
              </w:rPr>
              <w:t xml:space="preserve"> </w:t>
            </w:r>
          </w:p>
          <w:p w14:paraId="1AD99A8B" w14:textId="77777777" w:rsidR="00A903A0" w:rsidRPr="001D4495" w:rsidRDefault="00A903A0" w:rsidP="00D81671">
            <w:pPr>
              <w:pStyle w:val="a3"/>
              <w:bidi w:val="0"/>
              <w:spacing w:after="0" w:line="360" w:lineRule="auto"/>
              <w:ind w:left="0"/>
              <w:rPr>
                <w:rFonts w:ascii="Arial" w:hAnsi="Arial"/>
              </w:rPr>
            </w:pPr>
            <w:r w:rsidRPr="001D4495">
              <w:rPr>
                <w:rFonts w:ascii="Arial" w:hAnsi="Arial"/>
              </w:rPr>
              <w:t xml:space="preserve"> </w:t>
            </w:r>
            <w:r w:rsidRPr="00AF0424">
              <w:rPr>
                <w:rFonts w:ascii="Arial" w:hAnsi="Arial"/>
                <w:highlight w:val="yellow"/>
              </w:rPr>
              <w:t>3 4 5</w:t>
            </w:r>
          </w:p>
          <w:p w14:paraId="290A9985" w14:textId="77777777" w:rsidR="00A903A0" w:rsidRPr="001D4495" w:rsidRDefault="00AF0424" w:rsidP="00D81671">
            <w:pPr>
              <w:pStyle w:val="a3"/>
              <w:bidi w:val="0"/>
              <w:spacing w:after="0" w:line="360" w:lineRule="auto"/>
              <w:ind w:left="0"/>
              <w:rPr>
                <w:rFonts w:ascii="Arial" w:hAnsi="Arial"/>
                <w:rtl/>
              </w:rPr>
            </w:pPr>
            <w:r w:rsidRPr="00985D96">
              <w:rPr>
                <w:rFonts w:ascii="Arial" w:hAnsi="Arial"/>
                <w:color w:val="333333"/>
                <w:highlight w:val="green"/>
                <w:lang w:val="en"/>
              </w:rPr>
              <w:t>scalene triangle</w:t>
            </w:r>
          </w:p>
        </w:tc>
        <w:tc>
          <w:tcPr>
            <w:tcW w:w="2693" w:type="dxa"/>
          </w:tcPr>
          <w:p w14:paraId="16B040AF" w14:textId="77777777" w:rsidR="00AF0424" w:rsidRDefault="00AF0424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 xml:space="preserve">enter </w:t>
            </w:r>
            <w:r>
              <w:rPr>
                <w:rFonts w:ascii="Arial" w:hAnsi="Arial"/>
                <w:highlight w:val="green"/>
              </w:rPr>
              <w:t>3</w:t>
            </w:r>
            <w:r w:rsidRPr="00134E95">
              <w:rPr>
                <w:rFonts w:ascii="Arial" w:hAnsi="Arial"/>
                <w:highlight w:val="green"/>
              </w:rPr>
              <w:t xml:space="preserve"> number</w:t>
            </w:r>
            <w:r>
              <w:rPr>
                <w:rFonts w:ascii="Arial" w:hAnsi="Arial"/>
                <w:highlight w:val="green"/>
              </w:rPr>
              <w:t>s:</w:t>
            </w:r>
            <w:r w:rsidRPr="001D4495">
              <w:rPr>
                <w:rFonts w:ascii="Arial" w:hAnsi="Arial" w:hint="cs"/>
                <w:rtl/>
              </w:rPr>
              <w:t xml:space="preserve"> </w:t>
            </w:r>
          </w:p>
          <w:p w14:paraId="02AE4A5A" w14:textId="77777777" w:rsidR="00A903A0" w:rsidRPr="001D4495" w:rsidRDefault="00A903A0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 w:rsidRPr="00AF0424">
              <w:rPr>
                <w:rFonts w:ascii="Arial" w:hAnsi="Arial"/>
                <w:highlight w:val="yellow"/>
              </w:rPr>
              <w:t>5 7 5</w:t>
            </w:r>
          </w:p>
          <w:p w14:paraId="73670AD3" w14:textId="77777777" w:rsidR="00A903A0" w:rsidRPr="001D4495" w:rsidRDefault="00AF0424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  <w:rtl/>
                <w:lang w:val="en"/>
              </w:rPr>
            </w:pPr>
            <w:r w:rsidRPr="00985D96">
              <w:rPr>
                <w:rFonts w:ascii="Arial" w:hAnsi="Arial"/>
                <w:color w:val="333333"/>
                <w:highlight w:val="green"/>
                <w:lang w:val="en"/>
              </w:rPr>
              <w:t>isosceles triangle</w:t>
            </w:r>
          </w:p>
        </w:tc>
        <w:tc>
          <w:tcPr>
            <w:tcW w:w="2977" w:type="dxa"/>
          </w:tcPr>
          <w:p w14:paraId="53174055" w14:textId="77777777" w:rsidR="00AF0424" w:rsidRDefault="00AF0424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134E95">
              <w:rPr>
                <w:rFonts w:ascii="Arial" w:hAnsi="Arial"/>
                <w:highlight w:val="green"/>
              </w:rPr>
              <w:t xml:space="preserve">enter </w:t>
            </w:r>
            <w:r>
              <w:rPr>
                <w:rFonts w:ascii="Arial" w:hAnsi="Arial"/>
                <w:highlight w:val="green"/>
              </w:rPr>
              <w:t>3</w:t>
            </w:r>
            <w:r w:rsidRPr="00134E95">
              <w:rPr>
                <w:rFonts w:ascii="Arial" w:hAnsi="Arial"/>
                <w:highlight w:val="green"/>
              </w:rPr>
              <w:t xml:space="preserve"> number</w:t>
            </w:r>
            <w:r>
              <w:rPr>
                <w:rFonts w:ascii="Arial" w:hAnsi="Arial"/>
                <w:highlight w:val="green"/>
              </w:rPr>
              <w:t>s:</w:t>
            </w:r>
            <w:r w:rsidRPr="001D4495">
              <w:rPr>
                <w:rFonts w:ascii="Arial" w:hAnsi="Arial" w:hint="cs"/>
                <w:rtl/>
              </w:rPr>
              <w:t xml:space="preserve"> </w:t>
            </w:r>
          </w:p>
          <w:p w14:paraId="3E0BDB37" w14:textId="77777777" w:rsidR="00A903A0" w:rsidRPr="001D4495" w:rsidRDefault="00A903A0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AF0424">
              <w:rPr>
                <w:rFonts w:ascii="Arial" w:hAnsi="Arial" w:hint="cs"/>
                <w:highlight w:val="yellow"/>
                <w:rtl/>
              </w:rPr>
              <w:t>5 5 5</w:t>
            </w:r>
          </w:p>
          <w:p w14:paraId="67E59AC1" w14:textId="77777777" w:rsidR="00A903A0" w:rsidRPr="001D4495" w:rsidRDefault="00AF0424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  <w:rtl/>
                <w:lang w:val="en"/>
              </w:rPr>
            </w:pPr>
            <w:r w:rsidRPr="00985D96">
              <w:rPr>
                <w:rFonts w:ascii="Arial" w:hAnsi="Arial"/>
                <w:color w:val="333333"/>
                <w:highlight w:val="green"/>
                <w:lang w:val="en"/>
              </w:rPr>
              <w:t>equilateral triangle</w:t>
            </w:r>
          </w:p>
        </w:tc>
      </w:tr>
    </w:tbl>
    <w:p w14:paraId="6CDFAAD6" w14:textId="77777777" w:rsidR="00AA537C" w:rsidRDefault="00AA537C" w:rsidP="00AA537C">
      <w:pPr>
        <w:pStyle w:val="a3"/>
        <w:bidi w:val="0"/>
        <w:spacing w:after="0" w:line="360" w:lineRule="auto"/>
        <w:ind w:left="360"/>
        <w:rPr>
          <w:rFonts w:ascii="Arial" w:hAnsi="Arial"/>
        </w:rPr>
      </w:pPr>
    </w:p>
    <w:p w14:paraId="29B14325" w14:textId="515960B4" w:rsidR="00436A97" w:rsidRDefault="00436A97" w:rsidP="00AA537C">
      <w:pPr>
        <w:pStyle w:val="a3"/>
        <w:numPr>
          <w:ilvl w:val="0"/>
          <w:numId w:val="6"/>
        </w:numPr>
        <w:bidi w:val="0"/>
        <w:spacing w:after="0" w:line="360" w:lineRule="auto"/>
        <w:rPr>
          <w:rFonts w:ascii="Arial" w:hAnsi="Arial"/>
        </w:rPr>
      </w:pPr>
      <w:r>
        <w:rPr>
          <w:rFonts w:ascii="Arial" w:hAnsi="Arial"/>
        </w:rPr>
        <w:t>In the next program, the user is asked to input 3 numbers into variables num1, num2, and num3. Write a program so that the largest of the 3 will be stored in the variable biggest, the second in a variable called middle, and the smallest in a variable called smallest. The program prints the input numbers in non-decreasing order.</w:t>
      </w:r>
    </w:p>
    <w:p w14:paraId="1069A8CD" w14:textId="77777777" w:rsidR="00436A97" w:rsidRDefault="00436A97" w:rsidP="00436A97">
      <w:pPr>
        <w:pStyle w:val="a3"/>
        <w:bidi w:val="0"/>
        <w:spacing w:after="0" w:line="360" w:lineRule="auto"/>
        <w:rPr>
          <w:rFonts w:ascii="Arial" w:hAnsi="Arial"/>
        </w:rPr>
      </w:pPr>
      <w:r>
        <w:rPr>
          <w:rFonts w:ascii="Arial" w:hAnsi="Arial"/>
        </w:rPr>
        <w:t>You should add the missing code into the following program:</w:t>
      </w:r>
    </w:p>
    <w:p w14:paraId="407D8974" w14:textId="5EF3B823" w:rsidR="00945A97" w:rsidDel="00430EA2" w:rsidRDefault="00945A97" w:rsidP="00D81671">
      <w:pPr>
        <w:pStyle w:val="a3"/>
        <w:bidi w:val="0"/>
        <w:spacing w:after="0" w:line="360" w:lineRule="auto"/>
        <w:rPr>
          <w:del w:id="24" w:author="Adina Milston" w:date="2019-11-11T21:02:00Z"/>
          <w:rFonts w:ascii="Arial" w:hAnsi="Arial"/>
          <w:rtl/>
        </w:rPr>
      </w:pPr>
      <w:bookmarkStart w:id="25" w:name="_GoBack"/>
      <w:bookmarkEnd w:id="25"/>
    </w:p>
    <w:p w14:paraId="2B0EFDD6" w14:textId="77777777" w:rsidR="00945A97" w:rsidRDefault="00945A97" w:rsidP="00D81671">
      <w:pPr>
        <w:pStyle w:val="a3"/>
        <w:bidi w:val="0"/>
        <w:spacing w:after="0" w:line="360" w:lineRule="auto"/>
        <w:rPr>
          <w:rFonts w:ascii="Arial" w:hAnsi="Arial"/>
          <w:rtl/>
        </w:rPr>
      </w:pPr>
    </w:p>
    <w:p w14:paraId="792CB449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#include</w:t>
      </w:r>
      <w:r>
        <w:rPr>
          <w:rFonts w:ascii="Consolas" w:eastAsia="Calibri" w:hAnsi="Consolas" w:cs="Consolas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&lt;iostream&gt;</w:t>
      </w:r>
    </w:p>
    <w:p w14:paraId="430D418A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using</w:t>
      </w:r>
      <w:r>
        <w:rPr>
          <w:rFonts w:ascii="Consolas" w:eastAsia="Calibri" w:hAnsi="Consolas" w:cs="Consolas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>
        <w:rPr>
          <w:rFonts w:ascii="Consolas" w:eastAsia="Calibri" w:hAnsi="Consolas" w:cs="Consolas"/>
          <w:sz w:val="19"/>
          <w:szCs w:val="19"/>
        </w:rPr>
        <w:t xml:space="preserve"> std;</w:t>
      </w:r>
    </w:p>
    <w:p w14:paraId="6E98300F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sz w:val="19"/>
          <w:szCs w:val="19"/>
        </w:rPr>
        <w:t>main(</w:t>
      </w:r>
      <w:proofErr w:type="gramEnd"/>
      <w:r>
        <w:rPr>
          <w:rFonts w:ascii="Consolas" w:eastAsia="Calibri" w:hAnsi="Consolas" w:cs="Consolas"/>
          <w:sz w:val="19"/>
          <w:szCs w:val="19"/>
        </w:rPr>
        <w:t>){</w:t>
      </w:r>
    </w:p>
    <w:p w14:paraId="5F78A2FD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sz w:val="19"/>
          <w:szCs w:val="19"/>
        </w:rPr>
        <w:t xml:space="preserve"> num1, num2, num3, smallest, middle, biggest;</w:t>
      </w:r>
    </w:p>
    <w:p w14:paraId="3211A159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"enter 3 numbers: "</w:t>
      </w:r>
      <w:r>
        <w:rPr>
          <w:rFonts w:ascii="Consolas" w:eastAsia="Calibri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="Calibri" w:hAnsi="Consolas" w:cs="Consolas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sz w:val="19"/>
          <w:szCs w:val="19"/>
        </w:rPr>
        <w:t>;</w:t>
      </w:r>
    </w:p>
    <w:p w14:paraId="69679A36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sz w:val="19"/>
          <w:szCs w:val="19"/>
        </w:rPr>
        <w:t>cin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 &gt;&gt; num1 &gt;&gt; num2 &gt;&gt; num3;</w:t>
      </w:r>
    </w:p>
    <w:p w14:paraId="46940360" w14:textId="77777777" w:rsidR="00945A97" w:rsidRDefault="00A5706D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Times New Roman"/>
          <w:noProof/>
          <w:sz w:val="19"/>
          <w:szCs w:val="19"/>
        </w:rPr>
        <w:pict w14:anchorId="624E19D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25pt;margin-top:7.05pt;width:165.2pt;height:38.6pt;z-index:1;mso-width-percent:400;mso-width-percent:400;mso-width-relative:margin;mso-height-relative:margin">
            <v:textbox>
              <w:txbxContent>
                <w:p w14:paraId="7C2101B4" w14:textId="77777777" w:rsidR="00945A97" w:rsidRPr="00945A97" w:rsidRDefault="00995D33" w:rsidP="00995D33">
                  <w:pPr>
                    <w:jc w:val="righ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Enter here the missing code to complete the program</w:t>
                  </w:r>
                </w:p>
              </w:txbxContent>
            </v:textbox>
          </v:shape>
        </w:pict>
      </w:r>
      <w:r w:rsidR="00945A97">
        <w:rPr>
          <w:rFonts w:ascii="Consolas" w:eastAsia="Calibri" w:hAnsi="Consolas" w:cs="Consolas"/>
          <w:sz w:val="19"/>
          <w:szCs w:val="19"/>
        </w:rPr>
        <w:tab/>
        <w:t xml:space="preserve"> </w:t>
      </w:r>
    </w:p>
    <w:p w14:paraId="37525A15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</w:p>
    <w:p w14:paraId="6D56BA28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</w:p>
    <w:p w14:paraId="33308B44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</w:p>
    <w:p w14:paraId="685B778F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</w:p>
    <w:p w14:paraId="18068A35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</w:p>
    <w:p w14:paraId="4DF0E440" w14:textId="040C12F3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ins w:id="26" w:author="Adina Milston" w:date="2019-11-11T20:55:00Z"/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sz w:val="19"/>
          <w:szCs w:val="19"/>
        </w:rPr>
        <w:t xml:space="preserve"> &lt;&lt; smallest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 "</w:t>
      </w:r>
      <w:r>
        <w:rPr>
          <w:rFonts w:ascii="Consolas" w:eastAsia="Calibri" w:hAnsi="Consolas" w:cs="Consolas"/>
          <w:sz w:val="19"/>
          <w:szCs w:val="19"/>
        </w:rPr>
        <w:t xml:space="preserve"> &lt;&lt; middle &lt;&lt; </w:t>
      </w:r>
      <w:r>
        <w:rPr>
          <w:rFonts w:ascii="Consolas" w:eastAsia="Calibri" w:hAnsi="Consolas" w:cs="Consolas"/>
          <w:color w:val="A31515"/>
          <w:sz w:val="19"/>
          <w:szCs w:val="19"/>
        </w:rPr>
        <w:t>" "</w:t>
      </w:r>
      <w:r>
        <w:rPr>
          <w:rFonts w:ascii="Consolas" w:eastAsia="Calibri" w:hAnsi="Consolas" w:cs="Consolas"/>
          <w:sz w:val="19"/>
          <w:szCs w:val="19"/>
        </w:rPr>
        <w:t xml:space="preserve"> &lt;&lt; biggest &lt;&lt; </w:t>
      </w:r>
      <w:proofErr w:type="spellStart"/>
      <w:r>
        <w:rPr>
          <w:rFonts w:ascii="Consolas" w:eastAsia="Calibri" w:hAnsi="Consolas" w:cs="Consolas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sz w:val="19"/>
          <w:szCs w:val="19"/>
        </w:rPr>
        <w:t>;</w:t>
      </w:r>
    </w:p>
    <w:p w14:paraId="5E3FB504" w14:textId="7C5F178C" w:rsidR="00E53447" w:rsidRDefault="00E53447" w:rsidP="00E53447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eastAsia="Calibri" w:hAnsi="Consolas" w:cs="Consolas"/>
          <w:sz w:val="19"/>
          <w:szCs w:val="19"/>
        </w:rPr>
        <w:pPrChange w:id="27" w:author="Adina Milston" w:date="2019-11-11T20:55:00Z">
          <w:pPr>
            <w:autoSpaceDE w:val="0"/>
            <w:autoSpaceDN w:val="0"/>
            <w:bidi w:val="0"/>
            <w:adjustRightInd w:val="0"/>
            <w:spacing w:after="0" w:line="240" w:lineRule="auto"/>
            <w:ind w:left="720"/>
          </w:pPr>
        </w:pPrChange>
      </w:pPr>
      <w:ins w:id="28" w:author="Adina Milston" w:date="2019-11-11T20:55:00Z">
        <w:r>
          <w:rPr>
            <w:rFonts w:ascii="Consolas" w:eastAsia="Calibri" w:hAnsi="Consolas" w:cs="Consolas"/>
            <w:sz w:val="19"/>
            <w:szCs w:val="19"/>
          </w:rPr>
          <w:t>system ("</w:t>
        </w:r>
        <w:r w:rsidRPr="00E53447">
          <w:rPr>
            <w:rFonts w:ascii="Consolas" w:eastAsia="Calibri" w:hAnsi="Consolas" w:cs="Consolas"/>
            <w:color w:val="A31515"/>
            <w:sz w:val="19"/>
            <w:szCs w:val="19"/>
            <w:rPrChange w:id="29" w:author="Adina Milston" w:date="2019-11-11T20:56:00Z">
              <w:rPr>
                <w:rFonts w:ascii="Consolas" w:eastAsia="Calibri" w:hAnsi="Consolas" w:cs="Consolas"/>
                <w:sz w:val="19"/>
                <w:szCs w:val="19"/>
              </w:rPr>
            </w:rPrChange>
          </w:rPr>
          <w:t>pause</w:t>
        </w:r>
        <w:r>
          <w:rPr>
            <w:rFonts w:ascii="Consolas" w:eastAsia="Calibri" w:hAnsi="Consolas" w:cs="Consolas"/>
            <w:sz w:val="19"/>
            <w:szCs w:val="19"/>
          </w:rPr>
          <w:t>");</w:t>
        </w:r>
      </w:ins>
    </w:p>
    <w:p w14:paraId="2D7152A7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sz w:val="19"/>
          <w:szCs w:val="19"/>
        </w:rPr>
        <w:t xml:space="preserve"> 0;</w:t>
      </w:r>
    </w:p>
    <w:p w14:paraId="6F7C9D9E" w14:textId="77777777" w:rsidR="00945A97" w:rsidRDefault="00945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}</w:t>
      </w:r>
    </w:p>
    <w:p w14:paraId="1AB7A525" w14:textId="77777777" w:rsidR="00436A97" w:rsidRDefault="00436A97" w:rsidP="00436A9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</w:p>
    <w:p w14:paraId="124741E7" w14:textId="77777777" w:rsidR="00B048C1" w:rsidRDefault="00436A97" w:rsidP="00D81671">
      <w:pPr>
        <w:pStyle w:val="a3"/>
        <w:bidi w:val="0"/>
        <w:spacing w:after="0" w:line="360" w:lineRule="auto"/>
        <w:rPr>
          <w:rFonts w:ascii="Arial" w:hAnsi="Arial"/>
          <w:rtl/>
        </w:rPr>
      </w:pPr>
      <w:r>
        <w:rPr>
          <w:rFonts w:ascii="Arial" w:hAnsi="Arial"/>
        </w:rPr>
        <w:t>Sample program run:</w:t>
      </w:r>
    </w:p>
    <w:tbl>
      <w:tblPr>
        <w:bidiVisual/>
        <w:tblW w:w="6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9"/>
        <w:gridCol w:w="3604"/>
      </w:tblGrid>
      <w:tr w:rsidR="00B048C1" w:rsidRPr="001D4495" w14:paraId="48C2BE3A" w14:textId="77777777" w:rsidTr="001D4495">
        <w:trPr>
          <w:jc w:val="center"/>
        </w:trPr>
        <w:tc>
          <w:tcPr>
            <w:tcW w:w="3309" w:type="dxa"/>
          </w:tcPr>
          <w:p w14:paraId="52B7FD01" w14:textId="77777777" w:rsidR="00B048C1" w:rsidRPr="001D4495" w:rsidRDefault="006F0964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 w:rsidRPr="00945A97">
              <w:rPr>
                <w:rFonts w:ascii="Arial" w:hAnsi="Arial"/>
                <w:highlight w:val="green"/>
              </w:rPr>
              <w:t>e</w:t>
            </w:r>
            <w:r w:rsidR="00B048C1" w:rsidRPr="00945A97">
              <w:rPr>
                <w:rFonts w:ascii="Arial" w:hAnsi="Arial"/>
                <w:highlight w:val="green"/>
              </w:rPr>
              <w:t>nter 3 number</w:t>
            </w:r>
            <w:r w:rsidR="00945A97">
              <w:rPr>
                <w:rFonts w:ascii="Arial" w:hAnsi="Arial"/>
                <w:highlight w:val="green"/>
              </w:rPr>
              <w:t>s:</w:t>
            </w:r>
            <w:r w:rsidR="00B048C1" w:rsidRPr="001D4495">
              <w:rPr>
                <w:rFonts w:ascii="Arial" w:hAnsi="Arial"/>
              </w:rPr>
              <w:t xml:space="preserve"> </w:t>
            </w:r>
          </w:p>
          <w:p w14:paraId="7771F124" w14:textId="77777777" w:rsidR="00B048C1" w:rsidRPr="001D4495" w:rsidRDefault="00B048C1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 w:rsidRPr="00945A97">
              <w:rPr>
                <w:rFonts w:ascii="Arial" w:hAnsi="Arial"/>
                <w:highlight w:val="yellow"/>
              </w:rPr>
              <w:t>9 6 1</w:t>
            </w:r>
          </w:p>
          <w:p w14:paraId="693CF3DA" w14:textId="77777777" w:rsidR="00B048C1" w:rsidRPr="001D4495" w:rsidRDefault="00945A97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  <w:rtl/>
              </w:rPr>
            </w:pPr>
            <w:r>
              <w:rPr>
                <w:rFonts w:ascii="Arial" w:hAnsi="Arial"/>
                <w:highlight w:val="green"/>
              </w:rPr>
              <w:t xml:space="preserve">1 6 </w:t>
            </w:r>
            <w:r w:rsidR="00C4114A" w:rsidRPr="00945A97">
              <w:rPr>
                <w:rFonts w:ascii="Arial" w:hAnsi="Arial"/>
                <w:highlight w:val="green"/>
              </w:rPr>
              <w:t xml:space="preserve">9 </w:t>
            </w:r>
            <w:r w:rsidR="00C4114A">
              <w:rPr>
                <w:rFonts w:ascii="Arial" w:hAnsi="Arial"/>
              </w:rPr>
              <w:t xml:space="preserve"> </w:t>
            </w:r>
          </w:p>
        </w:tc>
        <w:tc>
          <w:tcPr>
            <w:tcW w:w="3604" w:type="dxa"/>
          </w:tcPr>
          <w:p w14:paraId="6263E31C" w14:textId="77777777" w:rsidR="00B048C1" w:rsidRPr="001D4495" w:rsidRDefault="006F0964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945A97">
              <w:rPr>
                <w:rFonts w:ascii="Arial" w:hAnsi="Arial"/>
                <w:highlight w:val="green"/>
              </w:rPr>
              <w:t>e</w:t>
            </w:r>
            <w:r w:rsidR="00B048C1" w:rsidRPr="00945A97">
              <w:rPr>
                <w:rFonts w:ascii="Arial" w:hAnsi="Arial"/>
                <w:highlight w:val="green"/>
              </w:rPr>
              <w:t>nter 3 numbers</w:t>
            </w:r>
            <w:r w:rsidR="00945A97" w:rsidRPr="00945A97">
              <w:rPr>
                <w:rFonts w:ascii="Arial" w:hAnsi="Arial"/>
                <w:highlight w:val="green"/>
              </w:rPr>
              <w:t>:</w:t>
            </w:r>
            <w:r w:rsidR="00B048C1" w:rsidRPr="001D4495">
              <w:rPr>
                <w:rFonts w:ascii="Arial" w:hAnsi="Arial"/>
              </w:rPr>
              <w:t xml:space="preserve"> </w:t>
            </w:r>
          </w:p>
          <w:p w14:paraId="2D0C9F1C" w14:textId="77777777" w:rsidR="00B048C1" w:rsidRPr="001D4495" w:rsidRDefault="00B048C1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945A97">
              <w:rPr>
                <w:rFonts w:ascii="Arial" w:hAnsi="Arial"/>
                <w:highlight w:val="yellow"/>
              </w:rPr>
              <w:t>2 9 4</w:t>
            </w:r>
          </w:p>
          <w:p w14:paraId="5840CB43" w14:textId="77777777" w:rsidR="00B048C1" w:rsidRPr="001D4495" w:rsidRDefault="00945A97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  <w:rtl/>
              </w:rPr>
            </w:pPr>
            <w:proofErr w:type="gramStart"/>
            <w:r>
              <w:rPr>
                <w:rFonts w:ascii="Arial" w:hAnsi="Arial"/>
                <w:highlight w:val="green"/>
              </w:rPr>
              <w:t>2</w:t>
            </w:r>
            <w:r w:rsidR="00C4114A" w:rsidRPr="00945A97">
              <w:rPr>
                <w:rFonts w:ascii="Arial" w:hAnsi="Arial"/>
                <w:highlight w:val="green"/>
              </w:rPr>
              <w:t xml:space="preserve"> </w:t>
            </w:r>
            <w:r>
              <w:rPr>
                <w:rFonts w:ascii="Arial" w:hAnsi="Arial"/>
                <w:highlight w:val="green"/>
              </w:rPr>
              <w:t xml:space="preserve"> 4</w:t>
            </w:r>
            <w:proofErr w:type="gramEnd"/>
            <w:r>
              <w:rPr>
                <w:rFonts w:ascii="Arial" w:hAnsi="Arial"/>
                <w:highlight w:val="green"/>
              </w:rPr>
              <w:t xml:space="preserve"> 9</w:t>
            </w:r>
            <w:r w:rsidR="00C4114A" w:rsidRPr="00945A97">
              <w:rPr>
                <w:rFonts w:ascii="Arial" w:hAnsi="Arial"/>
                <w:highlight w:val="green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14:paraId="72089EB2" w14:textId="77777777" w:rsidR="00B048C1" w:rsidRDefault="00B048C1" w:rsidP="00D81671">
      <w:pPr>
        <w:pStyle w:val="a3"/>
        <w:bidi w:val="0"/>
        <w:spacing w:after="0" w:line="360" w:lineRule="auto"/>
        <w:rPr>
          <w:rFonts w:ascii="Arial" w:hAnsi="Arial"/>
        </w:rPr>
      </w:pPr>
    </w:p>
    <w:p w14:paraId="4FBCF485" w14:textId="77777777" w:rsidR="00F77263" w:rsidRDefault="00F77263" w:rsidP="00D81671">
      <w:pPr>
        <w:pStyle w:val="a3"/>
        <w:bidi w:val="0"/>
        <w:spacing w:after="0" w:line="360" w:lineRule="auto"/>
        <w:rPr>
          <w:rFonts w:ascii="Arial" w:hAnsi="Arial"/>
        </w:rPr>
      </w:pPr>
    </w:p>
    <w:p w14:paraId="1EFD74D9" w14:textId="68FFFA28" w:rsidR="004E78F3" w:rsidRDefault="00E53447" w:rsidP="00D81671">
      <w:pPr>
        <w:pStyle w:val="a3"/>
        <w:numPr>
          <w:ilvl w:val="0"/>
          <w:numId w:val="6"/>
        </w:numPr>
        <w:bidi w:val="0"/>
        <w:spacing w:after="0" w:line="360" w:lineRule="auto"/>
        <w:rPr>
          <w:rFonts w:ascii="Arial" w:hAnsi="Arial"/>
        </w:rPr>
      </w:pPr>
      <w:ins w:id="30" w:author="Adina Milston" w:date="2019-11-11T20:57:00Z">
        <w:r>
          <w:rPr>
            <w:rFonts w:ascii="Arial" w:hAnsi="Arial"/>
          </w:rPr>
          <w:t xml:space="preserve">Write a program that reads a </w:t>
        </w:r>
        <w:r>
          <w:rPr>
            <w:rFonts w:ascii="Arial" w:hAnsi="Arial"/>
          </w:rPr>
          <w:t xml:space="preserve">number from 1-12 </w:t>
        </w:r>
        <w:r>
          <w:rPr>
            <w:rFonts w:ascii="Arial" w:hAnsi="Arial"/>
          </w:rPr>
          <w:t>(including 12)</w:t>
        </w:r>
      </w:ins>
      <w:ins w:id="31" w:author="Adina Milston" w:date="2019-11-11T21:00:00Z">
        <w:r w:rsidRPr="00E53447">
          <w:rPr>
            <w:rFonts w:ascii="Arial" w:hAnsi="Arial"/>
          </w:rPr>
          <w:t xml:space="preserve"> </w:t>
        </w:r>
        <w:r>
          <w:rPr>
            <w:rFonts w:ascii="Arial" w:hAnsi="Arial"/>
          </w:rPr>
          <w:t>(representing JAN-DEC)</w:t>
        </w:r>
      </w:ins>
      <w:ins w:id="32" w:author="Adina Milston" w:date="2019-11-11T20:57:00Z">
        <w:r>
          <w:rPr>
            <w:rFonts w:ascii="Arial" w:hAnsi="Arial"/>
          </w:rPr>
          <w:t>,</w:t>
        </w:r>
      </w:ins>
      <w:ins w:id="33" w:author="Adina Milston" w:date="2019-11-11T20:58:00Z">
        <w:r>
          <w:rPr>
            <w:rFonts w:ascii="Arial" w:hAnsi="Arial"/>
          </w:rPr>
          <w:t xml:space="preserve"> using the message: </w:t>
        </w:r>
        <w:r>
          <w:rPr>
            <w:rFonts w:ascii="Arial" w:hAnsi="Arial"/>
          </w:rPr>
          <w:br/>
        </w:r>
        <w:r w:rsidRPr="00E53447">
          <w:rPr>
            <w:rFonts w:ascii="Arial" w:hAnsi="Arial"/>
            <w:highlight w:val="green"/>
            <w:rPrChange w:id="34" w:author="Adina Milston" w:date="2019-11-11T20:58:00Z">
              <w:rPr>
                <w:rFonts w:ascii="Arial" w:hAnsi="Arial"/>
              </w:rPr>
            </w:rPrChange>
          </w:rPr>
          <w:t>enter a number:</w:t>
        </w:r>
      </w:ins>
      <w:ins w:id="35" w:author="Adina Milston" w:date="2019-11-11T20:59:00Z">
        <w:r>
          <w:rPr>
            <w:rFonts w:ascii="Arial" w:hAnsi="Arial"/>
          </w:rPr>
          <w:br/>
          <w:t>The program should print' using a switch statement,</w:t>
        </w:r>
        <w:r w:rsidRPr="00E53447">
          <w:rPr>
            <w:rFonts w:ascii="Arial" w:hAnsi="Arial"/>
          </w:rPr>
          <w:t xml:space="preserve"> </w:t>
        </w:r>
        <w:r>
          <w:rPr>
            <w:rFonts w:ascii="Arial" w:hAnsi="Arial"/>
          </w:rPr>
          <w:t xml:space="preserve">the number of days in the month that the number represents. Assume it is not a leap </w:t>
        </w:r>
        <w:proofErr w:type="spellStart"/>
        <w:r>
          <w:rPr>
            <w:rFonts w:ascii="Arial" w:hAnsi="Arial"/>
          </w:rPr>
          <w:t>year.</w:t>
        </w:r>
        <w:r>
          <w:rPr>
            <w:rFonts w:ascii="Arial" w:hAnsi="Arial"/>
          </w:rPr>
          <w:t>use</w:t>
        </w:r>
        <w:proofErr w:type="spellEnd"/>
        <w:r>
          <w:rPr>
            <w:rFonts w:ascii="Arial" w:hAnsi="Arial"/>
          </w:rPr>
          <w:t xml:space="preserve"> the</w:t>
        </w:r>
      </w:ins>
      <w:ins w:id="36" w:author="Adina Milston" w:date="2019-11-11T21:00:00Z">
        <w:r>
          <w:rPr>
            <w:rFonts w:ascii="Arial" w:hAnsi="Arial"/>
          </w:rPr>
          <w:t xml:space="preserve"> following message:</w:t>
        </w:r>
        <w:r>
          <w:rPr>
            <w:rFonts w:ascii="Arial" w:hAnsi="Arial"/>
          </w:rPr>
          <w:br/>
        </w:r>
        <w:r w:rsidRPr="00E53447">
          <w:rPr>
            <w:rFonts w:ascii="Arial" w:hAnsi="Arial"/>
            <w:highlight w:val="green"/>
            <w:rPrChange w:id="37" w:author="Adina Milston" w:date="2019-11-11T21:00:00Z">
              <w:rPr>
                <w:rFonts w:ascii="Arial" w:hAnsi="Arial"/>
              </w:rPr>
            </w:rPrChange>
          </w:rPr>
          <w:t>__ days in the month</w:t>
        </w:r>
      </w:ins>
      <w:ins w:id="38" w:author="Adina Milston" w:date="2019-11-11T20:58:00Z">
        <w:r>
          <w:rPr>
            <w:rFonts w:ascii="Arial" w:hAnsi="Arial"/>
          </w:rPr>
          <w:br/>
        </w:r>
      </w:ins>
      <w:r w:rsidR="003F1E0C">
        <w:rPr>
          <w:rFonts w:ascii="Arial" w:hAnsi="Arial"/>
        </w:rPr>
        <w:t xml:space="preserve">Define an </w:t>
      </w:r>
      <w:proofErr w:type="spellStart"/>
      <w:r w:rsidR="003F1E0C">
        <w:rPr>
          <w:rFonts w:ascii="Arial" w:hAnsi="Arial"/>
        </w:rPr>
        <w:t>enum</w:t>
      </w:r>
      <w:proofErr w:type="spellEnd"/>
      <w:r w:rsidR="003F1E0C">
        <w:rPr>
          <w:rFonts w:ascii="Arial" w:hAnsi="Arial"/>
        </w:rPr>
        <w:t xml:space="preserve"> </w:t>
      </w:r>
      <w:r w:rsidR="00995D33">
        <w:rPr>
          <w:rFonts w:ascii="Arial" w:hAnsi="Arial"/>
        </w:rPr>
        <w:t>having</w:t>
      </w:r>
      <w:r w:rsidR="003F1E0C">
        <w:rPr>
          <w:rFonts w:ascii="Arial" w:hAnsi="Arial"/>
        </w:rPr>
        <w:t xml:space="preserve"> the</w:t>
      </w:r>
      <w:r w:rsidR="004E78F3">
        <w:rPr>
          <w:rFonts w:ascii="Arial" w:hAnsi="Arial"/>
        </w:rPr>
        <w:t xml:space="preserve"> name MONTH </w:t>
      </w:r>
      <w:r w:rsidR="00995D33">
        <w:rPr>
          <w:rFonts w:ascii="Arial" w:hAnsi="Arial"/>
        </w:rPr>
        <w:t>containing</w:t>
      </w:r>
      <w:r w:rsidR="004E78F3">
        <w:rPr>
          <w:rFonts w:ascii="Arial" w:hAnsi="Arial"/>
        </w:rPr>
        <w:t xml:space="preserve"> the </w:t>
      </w:r>
      <w:r w:rsidR="003F1E0C">
        <w:rPr>
          <w:rFonts w:ascii="Arial" w:hAnsi="Arial"/>
        </w:rPr>
        <w:t xml:space="preserve">values </w:t>
      </w:r>
    </w:p>
    <w:p w14:paraId="7C787D33" w14:textId="77777777" w:rsidR="00F77263" w:rsidRDefault="00F77263" w:rsidP="003F1E0C">
      <w:pPr>
        <w:pStyle w:val="a3"/>
        <w:bidi w:val="0"/>
        <w:spacing w:after="0" w:line="360" w:lineRule="auto"/>
        <w:rPr>
          <w:rFonts w:ascii="Arial" w:hAnsi="Arial"/>
        </w:rPr>
      </w:pPr>
      <w:r w:rsidRPr="003F1E0C">
        <w:rPr>
          <w:rFonts w:ascii="Arial" w:hAnsi="Arial"/>
        </w:rPr>
        <w:t>JAN, FEB, MARCH, APRIL, MAY, JUNE, JULY, AUG, SEPT, OCT, NOV, DEC</w:t>
      </w:r>
    </w:p>
    <w:p w14:paraId="3567FB99" w14:textId="3FDE9B10" w:rsidR="003F1E0C" w:rsidRPr="003F1E0C" w:rsidDel="00E53447" w:rsidRDefault="001C737D" w:rsidP="003F1E0C">
      <w:pPr>
        <w:pStyle w:val="a3"/>
        <w:bidi w:val="0"/>
        <w:spacing w:after="0" w:line="360" w:lineRule="auto"/>
        <w:rPr>
          <w:del w:id="39" w:author="Adina Milston" w:date="2019-11-11T21:00:00Z"/>
          <w:rFonts w:ascii="Arial" w:hAnsi="Arial"/>
        </w:rPr>
      </w:pPr>
      <w:del w:id="40" w:author="Adina Milston" w:date="2019-11-11T21:00:00Z">
        <w:r w:rsidDel="00E53447">
          <w:rPr>
            <w:rFonts w:ascii="Arial" w:hAnsi="Arial"/>
          </w:rPr>
          <w:delText xml:space="preserve">Next, read </w:delText>
        </w:r>
        <w:r w:rsidR="003F1E0C" w:rsidDel="00E53447">
          <w:rPr>
            <w:rFonts w:ascii="Arial" w:hAnsi="Arial"/>
          </w:rPr>
          <w:delText xml:space="preserve">a </w:delText>
        </w:r>
        <w:bookmarkStart w:id="41" w:name="_Hlk24398278"/>
        <w:r w:rsidR="003F1E0C" w:rsidDel="00E53447">
          <w:rPr>
            <w:rFonts w:ascii="Arial" w:hAnsi="Arial"/>
          </w:rPr>
          <w:delText xml:space="preserve">number from 1-12 </w:delText>
        </w:r>
        <w:bookmarkEnd w:id="41"/>
        <w:r w:rsidR="00391396" w:rsidDel="00E53447">
          <w:rPr>
            <w:rFonts w:ascii="Arial" w:hAnsi="Arial"/>
          </w:rPr>
          <w:delText>(representing JAN-DEC</w:delText>
        </w:r>
        <w:r w:rsidR="003F1E0C" w:rsidDel="00E53447">
          <w:rPr>
            <w:rFonts w:ascii="Arial" w:hAnsi="Arial"/>
          </w:rPr>
          <w:delText xml:space="preserve">) </w:delText>
        </w:r>
      </w:del>
      <w:del w:id="42" w:author="Adina Milston" w:date="2019-11-11T20:59:00Z">
        <w:r w:rsidR="003F1E0C" w:rsidDel="00E53447">
          <w:rPr>
            <w:rFonts w:ascii="Arial" w:hAnsi="Arial"/>
          </w:rPr>
          <w:delText>and print the number of days in the month that the number represents.</w:delText>
        </w:r>
        <w:r w:rsidR="00391396" w:rsidDel="00E53447">
          <w:rPr>
            <w:rFonts w:ascii="Arial" w:hAnsi="Arial"/>
          </w:rPr>
          <w:delText xml:space="preserve"> Assume it is not a leap year.</w:delText>
        </w:r>
      </w:del>
    </w:p>
    <w:p w14:paraId="712BEFF9" w14:textId="77777777" w:rsidR="00F77263" w:rsidRDefault="00F77263" w:rsidP="00D81671">
      <w:pPr>
        <w:pStyle w:val="a3"/>
        <w:bidi w:val="0"/>
        <w:spacing w:after="0" w:line="360" w:lineRule="auto"/>
        <w:rPr>
          <w:rFonts w:ascii="Arial" w:hAnsi="Arial"/>
        </w:rPr>
      </w:pPr>
    </w:p>
    <w:p w14:paraId="3DA22A07" w14:textId="77777777" w:rsidR="00F77263" w:rsidRDefault="003F1E0C" w:rsidP="00D81671">
      <w:pPr>
        <w:pStyle w:val="a3"/>
        <w:bidi w:val="0"/>
        <w:spacing w:after="0" w:line="360" w:lineRule="auto"/>
        <w:rPr>
          <w:rFonts w:ascii="Arial" w:hAnsi="Arial"/>
          <w:rtl/>
        </w:rPr>
      </w:pPr>
      <w:r>
        <w:rPr>
          <w:rFonts w:ascii="Arial" w:hAnsi="Arial"/>
        </w:rPr>
        <w:t>Sample program run:</w:t>
      </w:r>
    </w:p>
    <w:tbl>
      <w:tblPr>
        <w:bidiVisual/>
        <w:tblW w:w="6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9"/>
        <w:gridCol w:w="3604"/>
      </w:tblGrid>
      <w:tr w:rsidR="00F77263" w:rsidRPr="001D4495" w14:paraId="463F12F0" w14:textId="77777777" w:rsidTr="00B9404F">
        <w:trPr>
          <w:jc w:val="center"/>
        </w:trPr>
        <w:tc>
          <w:tcPr>
            <w:tcW w:w="3309" w:type="dxa"/>
          </w:tcPr>
          <w:p w14:paraId="11333114" w14:textId="77777777" w:rsidR="00F77263" w:rsidRPr="001D4495" w:rsidRDefault="00F77263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 w:rsidRPr="00945A97">
              <w:rPr>
                <w:rFonts w:ascii="Arial" w:hAnsi="Arial"/>
                <w:highlight w:val="green"/>
              </w:rPr>
              <w:t>e</w:t>
            </w:r>
            <w:r>
              <w:rPr>
                <w:rFonts w:ascii="Arial" w:hAnsi="Arial"/>
                <w:highlight w:val="green"/>
              </w:rPr>
              <w:t>nter a</w:t>
            </w:r>
            <w:r w:rsidRPr="00945A97">
              <w:rPr>
                <w:rFonts w:ascii="Arial" w:hAnsi="Arial"/>
                <w:highlight w:val="green"/>
              </w:rPr>
              <w:t xml:space="preserve"> number</w:t>
            </w:r>
            <w:r>
              <w:rPr>
                <w:rFonts w:ascii="Arial" w:hAnsi="Arial"/>
                <w:highlight w:val="green"/>
              </w:rPr>
              <w:t>:</w:t>
            </w:r>
            <w:r w:rsidRPr="001D4495">
              <w:rPr>
                <w:rFonts w:ascii="Arial" w:hAnsi="Arial"/>
              </w:rPr>
              <w:t xml:space="preserve"> </w:t>
            </w:r>
          </w:p>
          <w:p w14:paraId="73EE7A45" w14:textId="77777777" w:rsidR="00F77263" w:rsidRPr="001D4495" w:rsidRDefault="00F77263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6</w:t>
            </w:r>
          </w:p>
          <w:p w14:paraId="1ED59723" w14:textId="77777777" w:rsidR="00F77263" w:rsidRPr="001D4495" w:rsidRDefault="00F77263" w:rsidP="00D81671">
            <w:pPr>
              <w:pStyle w:val="a3"/>
              <w:bidi w:val="0"/>
              <w:spacing w:after="0" w:line="360" w:lineRule="auto"/>
              <w:ind w:left="18"/>
              <w:rPr>
                <w:rFonts w:ascii="Arial" w:hAnsi="Arial"/>
                <w:rtl/>
              </w:rPr>
            </w:pPr>
            <w:r>
              <w:rPr>
                <w:rFonts w:ascii="Arial" w:hAnsi="Arial"/>
                <w:highlight w:val="green"/>
              </w:rPr>
              <w:t>30 days in the month</w:t>
            </w:r>
            <w:r w:rsidRPr="00945A97">
              <w:rPr>
                <w:rFonts w:ascii="Arial" w:hAnsi="Arial"/>
                <w:highlight w:val="green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3604" w:type="dxa"/>
          </w:tcPr>
          <w:p w14:paraId="0313ED1D" w14:textId="77777777" w:rsidR="00F77263" w:rsidRPr="001D4495" w:rsidRDefault="00F7726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945A97">
              <w:rPr>
                <w:rFonts w:ascii="Arial" w:hAnsi="Arial"/>
                <w:highlight w:val="green"/>
              </w:rPr>
              <w:t xml:space="preserve">enter </w:t>
            </w:r>
            <w:r>
              <w:rPr>
                <w:rFonts w:ascii="Arial" w:hAnsi="Arial"/>
                <w:highlight w:val="green"/>
              </w:rPr>
              <w:t>a number</w:t>
            </w:r>
            <w:r w:rsidRPr="00945A97">
              <w:rPr>
                <w:rFonts w:ascii="Arial" w:hAnsi="Arial"/>
                <w:highlight w:val="green"/>
              </w:rPr>
              <w:t>:</w:t>
            </w:r>
            <w:r w:rsidRPr="001D4495">
              <w:rPr>
                <w:rFonts w:ascii="Arial" w:hAnsi="Arial"/>
              </w:rPr>
              <w:t xml:space="preserve"> </w:t>
            </w:r>
          </w:p>
          <w:p w14:paraId="2E7C2B62" w14:textId="77777777" w:rsidR="00F77263" w:rsidRPr="001D4495" w:rsidRDefault="00F7726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</w:rPr>
            </w:pPr>
            <w:r w:rsidRPr="00F77263">
              <w:rPr>
                <w:rFonts w:ascii="Arial" w:hAnsi="Arial"/>
                <w:highlight w:val="yellow"/>
              </w:rPr>
              <w:t>3</w:t>
            </w:r>
          </w:p>
          <w:p w14:paraId="6C990AC5" w14:textId="77777777" w:rsidR="00F77263" w:rsidRPr="001D4495" w:rsidRDefault="00F77263" w:rsidP="00D81671">
            <w:pPr>
              <w:pStyle w:val="a3"/>
              <w:bidi w:val="0"/>
              <w:spacing w:after="0" w:line="360" w:lineRule="auto"/>
              <w:ind w:left="142"/>
              <w:rPr>
                <w:rFonts w:ascii="Arial" w:hAnsi="Arial"/>
                <w:rtl/>
              </w:rPr>
            </w:pPr>
            <w:r>
              <w:rPr>
                <w:rFonts w:ascii="Arial" w:hAnsi="Arial"/>
                <w:highlight w:val="green"/>
              </w:rPr>
              <w:t>31 days in the month</w:t>
            </w:r>
            <w:r w:rsidRPr="00945A97">
              <w:rPr>
                <w:rFonts w:ascii="Arial" w:hAnsi="Arial"/>
                <w:highlight w:val="green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14:paraId="7CC66643" w14:textId="59EF7FAA" w:rsidR="00F77263" w:rsidRDefault="00F77263" w:rsidP="00C340F4">
      <w:pPr>
        <w:pStyle w:val="a3"/>
        <w:bidi w:val="0"/>
        <w:spacing w:after="0" w:line="360" w:lineRule="auto"/>
        <w:jc w:val="both"/>
        <w:rPr>
          <w:ins w:id="43" w:author="Adina Milston" w:date="2019-11-11T21:01:00Z"/>
          <w:rFonts w:ascii="Arial" w:hAnsi="Arial"/>
        </w:rPr>
      </w:pPr>
    </w:p>
    <w:p w14:paraId="54018834" w14:textId="7ACADF08" w:rsidR="00E53447" w:rsidRPr="00F77263" w:rsidRDefault="00E53447" w:rsidP="00E53447">
      <w:pPr>
        <w:pStyle w:val="a3"/>
        <w:bidi w:val="0"/>
        <w:spacing w:after="0" w:line="360" w:lineRule="auto"/>
        <w:jc w:val="both"/>
        <w:rPr>
          <w:rFonts w:ascii="Arial" w:hAnsi="Arial"/>
          <w:rtl/>
        </w:rPr>
        <w:pPrChange w:id="44" w:author="Adina Milston" w:date="2019-11-11T21:01:00Z">
          <w:pPr>
            <w:pStyle w:val="a3"/>
            <w:bidi w:val="0"/>
            <w:spacing w:after="0" w:line="360" w:lineRule="auto"/>
            <w:jc w:val="both"/>
          </w:pPr>
        </w:pPrChange>
      </w:pPr>
      <w:ins w:id="45" w:author="Adina Milston" w:date="2019-11-11T21:01:00Z">
        <w:r>
          <w:rPr>
            <w:rFonts w:ascii="Arial" w:hAnsi="Arial"/>
          </w:rPr>
          <w:t>Good luck!</w:t>
        </w:r>
      </w:ins>
    </w:p>
    <w:sectPr w:rsidR="00E53447" w:rsidRPr="00F77263" w:rsidSect="004C659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FD78C" w14:textId="77777777" w:rsidR="00A5706D" w:rsidRDefault="00A5706D" w:rsidP="006A2D83">
      <w:pPr>
        <w:spacing w:after="0" w:line="240" w:lineRule="auto"/>
      </w:pPr>
      <w:r>
        <w:separator/>
      </w:r>
    </w:p>
  </w:endnote>
  <w:endnote w:type="continuationSeparator" w:id="0">
    <w:p w14:paraId="5E117CDF" w14:textId="77777777" w:rsidR="00A5706D" w:rsidRDefault="00A5706D" w:rsidP="006A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6DA8" w14:textId="77777777" w:rsidR="00DA4FA9" w:rsidRDefault="00DA4FA9">
    <w:pPr>
      <w:pStyle w:val="a6"/>
    </w:pPr>
    <w:r>
      <w:rPr>
        <w:rFonts w:hint="cs"/>
        <w:rtl/>
      </w:rPr>
      <w:tab/>
      <w:t>בהצלחה!!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64B07" w14:textId="77777777" w:rsidR="00A5706D" w:rsidRDefault="00A5706D" w:rsidP="006A2D83">
      <w:pPr>
        <w:spacing w:after="0" w:line="240" w:lineRule="auto"/>
      </w:pPr>
      <w:r>
        <w:separator/>
      </w:r>
    </w:p>
  </w:footnote>
  <w:footnote w:type="continuationSeparator" w:id="0">
    <w:p w14:paraId="2D7D6769" w14:textId="77777777" w:rsidR="00A5706D" w:rsidRDefault="00A5706D" w:rsidP="006A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6E4ED" w14:textId="7D8D9CB9" w:rsidR="006A2D83" w:rsidRDefault="006A2D83" w:rsidP="00A05D72">
    <w:pPr>
      <w:pStyle w:val="a4"/>
      <w:rPr>
        <w:rFonts w:ascii="Tahoma" w:hAnsi="Tahoma" w:cs="Tahoma"/>
        <w:b/>
        <w:bCs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  <w:t>מב</w:t>
    </w:r>
    <w:r>
      <w:rPr>
        <w:rFonts w:ascii="Tahoma" w:hAnsi="Tahoma" w:cs="Tahoma"/>
        <w:sz w:val="18"/>
        <w:szCs w:val="18"/>
        <w:rtl/>
      </w:rPr>
      <w:t>וא למדעי המחשב  – 150005 – תש</w:t>
    </w:r>
    <w:ins w:id="46" w:author="Adina Milston" w:date="2019-11-11T21:01:00Z">
      <w:r w:rsidR="009653B9">
        <w:rPr>
          <w:rFonts w:ascii="Tahoma" w:hAnsi="Tahoma" w:cs="Tahoma" w:hint="cs"/>
          <w:sz w:val="18"/>
          <w:szCs w:val="18"/>
          <w:rtl/>
        </w:rPr>
        <w:t>"פ</w:t>
      </w:r>
    </w:ins>
    <w:del w:id="47" w:author="Adina Milston" w:date="2019-11-11T21:01:00Z">
      <w:r w:rsidDel="009653B9">
        <w:rPr>
          <w:rFonts w:ascii="Tahoma" w:hAnsi="Tahoma" w:cs="Tahoma" w:hint="cs"/>
          <w:sz w:val="18"/>
          <w:szCs w:val="18"/>
          <w:rtl/>
        </w:rPr>
        <w:delText>ע"</w:delText>
      </w:r>
      <w:r w:rsidR="003A4637" w:rsidDel="009653B9">
        <w:rPr>
          <w:rFonts w:ascii="Tahoma" w:hAnsi="Tahoma" w:cs="Tahoma" w:hint="cs"/>
          <w:sz w:val="18"/>
          <w:szCs w:val="18"/>
          <w:rtl/>
        </w:rPr>
        <w:delText>ז</w:delText>
      </w:r>
    </w:del>
  </w:p>
  <w:p w14:paraId="18593264" w14:textId="77777777" w:rsidR="006A2D83" w:rsidRDefault="006A2D83" w:rsidP="006A2D83">
    <w:pPr>
      <w:pStyle w:val="a4"/>
    </w:pPr>
    <w:r>
      <w:rPr>
        <w:rFonts w:ascii="Tahoma" w:hAnsi="Tahoma" w:cs="Tahoma" w:hint="cs"/>
        <w:b/>
        <w:bCs/>
        <w:sz w:val="18"/>
        <w:szCs w:val="18"/>
        <w:rtl/>
      </w:rPr>
      <w:tab/>
    </w:r>
    <w:r>
      <w:rPr>
        <w:rFonts w:ascii="Tahoma" w:hAnsi="Tahoma" w:cs="Tahoma" w:hint="cs"/>
        <w:b/>
        <w:bCs/>
        <w:sz w:val="18"/>
        <w:szCs w:val="18"/>
        <w:rtl/>
      </w:rPr>
      <w:tab/>
      <w:t xml:space="preserve">תרגיל בית מספר 3 - </w:t>
    </w:r>
    <w:r w:rsidRPr="00547E8F">
      <w:rPr>
        <w:rFonts w:ascii="Tahoma" w:hAnsi="Tahoma" w:cs="Tahoma"/>
        <w:b/>
        <w:bCs/>
        <w:sz w:val="18"/>
        <w:szCs w:val="18"/>
        <w:rtl/>
      </w:rPr>
      <w:t>עמוד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092940">
      <w:rPr>
        <w:rFonts w:ascii="Tahoma" w:hAnsi="Tahoma" w:cs="Tahoma"/>
        <w:b/>
        <w:bCs/>
        <w:noProof/>
        <w:sz w:val="18"/>
        <w:szCs w:val="18"/>
        <w:rtl/>
      </w:rPr>
      <w:t>7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  <w:rtl/>
      </w:rPr>
      <w:t>מתוך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092940">
      <w:rPr>
        <w:rFonts w:ascii="Tahoma" w:hAnsi="Tahoma" w:cs="Tahoma"/>
        <w:b/>
        <w:bCs/>
        <w:noProof/>
        <w:sz w:val="18"/>
        <w:szCs w:val="18"/>
        <w:rtl/>
      </w:rPr>
      <w:t>7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E8F"/>
    <w:multiLevelType w:val="hybridMultilevel"/>
    <w:tmpl w:val="F30A7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0AAC"/>
    <w:multiLevelType w:val="hybridMultilevel"/>
    <w:tmpl w:val="C458172C"/>
    <w:lvl w:ilvl="0" w:tplc="B18A8D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11D34"/>
    <w:multiLevelType w:val="hybridMultilevel"/>
    <w:tmpl w:val="0B7E593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6236B4"/>
    <w:multiLevelType w:val="hybridMultilevel"/>
    <w:tmpl w:val="BD44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012AE"/>
    <w:multiLevelType w:val="hybridMultilevel"/>
    <w:tmpl w:val="410CE388"/>
    <w:lvl w:ilvl="0" w:tplc="C4661F4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76C6"/>
    <w:multiLevelType w:val="multilevel"/>
    <w:tmpl w:val="D588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78F3A9C"/>
    <w:multiLevelType w:val="hybridMultilevel"/>
    <w:tmpl w:val="703C144A"/>
    <w:lvl w:ilvl="0" w:tplc="082A6D4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8F23E5"/>
    <w:multiLevelType w:val="hybridMultilevel"/>
    <w:tmpl w:val="3E64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00B"/>
    <w:multiLevelType w:val="hybridMultilevel"/>
    <w:tmpl w:val="B3DEE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31E6C"/>
    <w:multiLevelType w:val="hybridMultilevel"/>
    <w:tmpl w:val="4380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0211C"/>
    <w:multiLevelType w:val="hybridMultilevel"/>
    <w:tmpl w:val="75A01566"/>
    <w:lvl w:ilvl="0" w:tplc="718CAA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102738"/>
    <w:multiLevelType w:val="hybridMultilevel"/>
    <w:tmpl w:val="24A2B738"/>
    <w:lvl w:ilvl="0" w:tplc="C26C2956">
      <w:start w:val="1"/>
      <w:numFmt w:val="hebrew1"/>
      <w:lvlText w:val="%1."/>
      <w:lvlJc w:val="left"/>
      <w:pPr>
        <w:ind w:left="1275" w:hanging="555"/>
      </w:pPr>
      <w:rPr>
        <w:rFonts w:eastAsia="Davi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2F7191"/>
    <w:multiLevelType w:val="hybridMultilevel"/>
    <w:tmpl w:val="116A6D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E5A7C"/>
    <w:multiLevelType w:val="hybridMultilevel"/>
    <w:tmpl w:val="5D8C425E"/>
    <w:lvl w:ilvl="0" w:tplc="CE10D2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4"/>
  </w:num>
  <w:num w:numId="5">
    <w:abstractNumId w:val="1"/>
  </w:num>
  <w:num w:numId="6">
    <w:abstractNumId w:val="7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12"/>
  </w:num>
  <w:num w:numId="12">
    <w:abstractNumId w:val="0"/>
  </w:num>
  <w:num w:numId="13">
    <w:abstractNumId w:val="3"/>
  </w:num>
  <w:num w:numId="14">
    <w:abstractNumId w:val="8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ina Milston">
    <w15:presenceInfo w15:providerId="AD" w15:userId="S::milston@g.jct.ac.il::1bfafda3-aa86-411d-9dc8-eb393e9964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C40"/>
    <w:rsid w:val="00013E5B"/>
    <w:rsid w:val="00025E7E"/>
    <w:rsid w:val="00030E4C"/>
    <w:rsid w:val="00035217"/>
    <w:rsid w:val="00043ECF"/>
    <w:rsid w:val="00073DF2"/>
    <w:rsid w:val="00076318"/>
    <w:rsid w:val="00092940"/>
    <w:rsid w:val="00095675"/>
    <w:rsid w:val="00096430"/>
    <w:rsid w:val="0009651F"/>
    <w:rsid w:val="000D4B0A"/>
    <w:rsid w:val="000D5385"/>
    <w:rsid w:val="00112B9C"/>
    <w:rsid w:val="00134E95"/>
    <w:rsid w:val="00137F40"/>
    <w:rsid w:val="001428EA"/>
    <w:rsid w:val="00142A8D"/>
    <w:rsid w:val="00161EE4"/>
    <w:rsid w:val="001C737D"/>
    <w:rsid w:val="001D4495"/>
    <w:rsid w:val="00204C91"/>
    <w:rsid w:val="0026493B"/>
    <w:rsid w:val="00274126"/>
    <w:rsid w:val="00286F27"/>
    <w:rsid w:val="00287E66"/>
    <w:rsid w:val="00296963"/>
    <w:rsid w:val="002A3B0F"/>
    <w:rsid w:val="002B1F11"/>
    <w:rsid w:val="002B3F5D"/>
    <w:rsid w:val="00306177"/>
    <w:rsid w:val="00313351"/>
    <w:rsid w:val="00342671"/>
    <w:rsid w:val="00344D47"/>
    <w:rsid w:val="0036582F"/>
    <w:rsid w:val="003748E9"/>
    <w:rsid w:val="00383E79"/>
    <w:rsid w:val="00391396"/>
    <w:rsid w:val="003939BA"/>
    <w:rsid w:val="0039416B"/>
    <w:rsid w:val="003955DE"/>
    <w:rsid w:val="003A00CC"/>
    <w:rsid w:val="003A4637"/>
    <w:rsid w:val="003B31C1"/>
    <w:rsid w:val="003C408D"/>
    <w:rsid w:val="003D4A67"/>
    <w:rsid w:val="003E56D4"/>
    <w:rsid w:val="003F0310"/>
    <w:rsid w:val="003F1E0C"/>
    <w:rsid w:val="00412121"/>
    <w:rsid w:val="00430EA2"/>
    <w:rsid w:val="00436A97"/>
    <w:rsid w:val="00444207"/>
    <w:rsid w:val="00457CF5"/>
    <w:rsid w:val="004620EA"/>
    <w:rsid w:val="0049478D"/>
    <w:rsid w:val="004B2450"/>
    <w:rsid w:val="004B6374"/>
    <w:rsid w:val="004C1548"/>
    <w:rsid w:val="004C54E8"/>
    <w:rsid w:val="004C6595"/>
    <w:rsid w:val="004D0B93"/>
    <w:rsid w:val="004E3CEB"/>
    <w:rsid w:val="004E78F3"/>
    <w:rsid w:val="005502C5"/>
    <w:rsid w:val="0058563D"/>
    <w:rsid w:val="00587F84"/>
    <w:rsid w:val="00593A8E"/>
    <w:rsid w:val="005F1677"/>
    <w:rsid w:val="00621855"/>
    <w:rsid w:val="00640933"/>
    <w:rsid w:val="00672301"/>
    <w:rsid w:val="00681BBF"/>
    <w:rsid w:val="00686305"/>
    <w:rsid w:val="006A2D83"/>
    <w:rsid w:val="006A7D6F"/>
    <w:rsid w:val="006B3945"/>
    <w:rsid w:val="006C2061"/>
    <w:rsid w:val="006C7CF2"/>
    <w:rsid w:val="006F0964"/>
    <w:rsid w:val="006F1611"/>
    <w:rsid w:val="00700246"/>
    <w:rsid w:val="00700AB1"/>
    <w:rsid w:val="007145A9"/>
    <w:rsid w:val="00723049"/>
    <w:rsid w:val="007466E2"/>
    <w:rsid w:val="007521AE"/>
    <w:rsid w:val="00766B9F"/>
    <w:rsid w:val="0077319F"/>
    <w:rsid w:val="0077602B"/>
    <w:rsid w:val="007831C8"/>
    <w:rsid w:val="00787A7E"/>
    <w:rsid w:val="00790133"/>
    <w:rsid w:val="007A72B3"/>
    <w:rsid w:val="007B3141"/>
    <w:rsid w:val="007B6158"/>
    <w:rsid w:val="007D7D3D"/>
    <w:rsid w:val="007F00C3"/>
    <w:rsid w:val="00802481"/>
    <w:rsid w:val="008127B0"/>
    <w:rsid w:val="00844AC2"/>
    <w:rsid w:val="008663E6"/>
    <w:rsid w:val="0088034D"/>
    <w:rsid w:val="00895F12"/>
    <w:rsid w:val="008A5710"/>
    <w:rsid w:val="008A743E"/>
    <w:rsid w:val="008B24EF"/>
    <w:rsid w:val="008B6067"/>
    <w:rsid w:val="008E2EA7"/>
    <w:rsid w:val="008F30C2"/>
    <w:rsid w:val="00916D7D"/>
    <w:rsid w:val="009241DB"/>
    <w:rsid w:val="00945A97"/>
    <w:rsid w:val="00964738"/>
    <w:rsid w:val="009653B9"/>
    <w:rsid w:val="00977C31"/>
    <w:rsid w:val="00985D96"/>
    <w:rsid w:val="00995D33"/>
    <w:rsid w:val="009D227C"/>
    <w:rsid w:val="00A05D72"/>
    <w:rsid w:val="00A221B9"/>
    <w:rsid w:val="00A22222"/>
    <w:rsid w:val="00A26F5F"/>
    <w:rsid w:val="00A5706D"/>
    <w:rsid w:val="00A903A0"/>
    <w:rsid w:val="00AA537C"/>
    <w:rsid w:val="00AB4A11"/>
    <w:rsid w:val="00AB616E"/>
    <w:rsid w:val="00AD1196"/>
    <w:rsid w:val="00AF0424"/>
    <w:rsid w:val="00B048C1"/>
    <w:rsid w:val="00B16952"/>
    <w:rsid w:val="00B23DD5"/>
    <w:rsid w:val="00B80AE4"/>
    <w:rsid w:val="00B87A47"/>
    <w:rsid w:val="00B923D8"/>
    <w:rsid w:val="00B9404F"/>
    <w:rsid w:val="00BE0921"/>
    <w:rsid w:val="00C078BA"/>
    <w:rsid w:val="00C27B96"/>
    <w:rsid w:val="00C340F4"/>
    <w:rsid w:val="00C37B6A"/>
    <w:rsid w:val="00C4114A"/>
    <w:rsid w:val="00C52C49"/>
    <w:rsid w:val="00C626B1"/>
    <w:rsid w:val="00C74978"/>
    <w:rsid w:val="00C8341D"/>
    <w:rsid w:val="00CA4C40"/>
    <w:rsid w:val="00CE16B2"/>
    <w:rsid w:val="00D35C5F"/>
    <w:rsid w:val="00D50960"/>
    <w:rsid w:val="00D53D13"/>
    <w:rsid w:val="00D60C18"/>
    <w:rsid w:val="00D7186A"/>
    <w:rsid w:val="00D81671"/>
    <w:rsid w:val="00D9344A"/>
    <w:rsid w:val="00DA0978"/>
    <w:rsid w:val="00DA4FA9"/>
    <w:rsid w:val="00DA7CC2"/>
    <w:rsid w:val="00DD1B95"/>
    <w:rsid w:val="00DD3B03"/>
    <w:rsid w:val="00DD70E2"/>
    <w:rsid w:val="00DE48E0"/>
    <w:rsid w:val="00E04FEB"/>
    <w:rsid w:val="00E1090F"/>
    <w:rsid w:val="00E10E5A"/>
    <w:rsid w:val="00E1451F"/>
    <w:rsid w:val="00E206B3"/>
    <w:rsid w:val="00E20AC4"/>
    <w:rsid w:val="00E218E6"/>
    <w:rsid w:val="00E43AC9"/>
    <w:rsid w:val="00E478C6"/>
    <w:rsid w:val="00E504FC"/>
    <w:rsid w:val="00E53447"/>
    <w:rsid w:val="00E60168"/>
    <w:rsid w:val="00E674FE"/>
    <w:rsid w:val="00E8764A"/>
    <w:rsid w:val="00E87B9E"/>
    <w:rsid w:val="00EB5ED6"/>
    <w:rsid w:val="00EC4F8F"/>
    <w:rsid w:val="00F434C4"/>
    <w:rsid w:val="00F52BA8"/>
    <w:rsid w:val="00F77263"/>
    <w:rsid w:val="00F811F1"/>
    <w:rsid w:val="00F85699"/>
    <w:rsid w:val="00F90E4F"/>
    <w:rsid w:val="00FC3BFC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69D93B"/>
  <w15:chartTrackingRefBased/>
  <w15:docId w15:val="{A4FD9C81-025B-4DB3-9CF0-AD3DADCC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C40"/>
    <w:pPr>
      <w:bidi/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310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4C54E8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3F031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F0310"/>
    <w:pPr>
      <w:ind w:left="720"/>
      <w:contextualSpacing/>
    </w:pPr>
  </w:style>
  <w:style w:type="paragraph" w:customStyle="1" w:styleId="comment">
    <w:name w:val="comment"/>
    <w:basedOn w:val="a"/>
    <w:rsid w:val="00587F84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a"/>
    <w:uiPriority w:val="99"/>
    <w:rsid w:val="00587F84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כותרת 2 תו"/>
    <w:link w:val="2"/>
    <w:uiPriority w:val="9"/>
    <w:semiHidden/>
    <w:rsid w:val="004C54E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A2D83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a5">
    <w:name w:val="כותרת עליונה תו"/>
    <w:link w:val="a4"/>
    <w:uiPriority w:val="99"/>
    <w:rsid w:val="006A2D83"/>
    <w:rPr>
      <w:rFonts w:eastAsia="Times New Roman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6A2D83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a7">
    <w:name w:val="כותרת תחתונה תו"/>
    <w:link w:val="a6"/>
    <w:uiPriority w:val="99"/>
    <w:rsid w:val="006A2D83"/>
    <w:rPr>
      <w:rFonts w:eastAsia="Times New Roman"/>
      <w:sz w:val="22"/>
      <w:szCs w:val="22"/>
    </w:rPr>
  </w:style>
  <w:style w:type="character" w:customStyle="1" w:styleId="shorttext">
    <w:name w:val="short_text"/>
    <w:basedOn w:val="a0"/>
    <w:rsid w:val="004B6374"/>
  </w:style>
  <w:style w:type="character" w:customStyle="1" w:styleId="hps">
    <w:name w:val="hps"/>
    <w:basedOn w:val="a0"/>
    <w:rsid w:val="004B6374"/>
  </w:style>
  <w:style w:type="table" w:styleId="a8">
    <w:name w:val="Table Grid"/>
    <w:basedOn w:val="a1"/>
    <w:uiPriority w:val="59"/>
    <w:rsid w:val="002B3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E8764A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45A97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aa">
    <w:name w:val="טקסט בלונים תו"/>
    <w:link w:val="a9"/>
    <w:uiPriority w:val="99"/>
    <w:semiHidden/>
    <w:rsid w:val="00945A97"/>
    <w:rPr>
      <w:rFonts w:ascii="Tahoma" w:eastAsia="Times New Roman" w:hAnsi="Tahoma" w:cs="Tahoma"/>
      <w:sz w:val="16"/>
      <w:szCs w:val="16"/>
    </w:rPr>
  </w:style>
  <w:style w:type="character" w:styleId="ab">
    <w:name w:val="annotation reference"/>
    <w:uiPriority w:val="99"/>
    <w:semiHidden/>
    <w:unhideWhenUsed/>
    <w:rsid w:val="00E218E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218E6"/>
    <w:rPr>
      <w:rFonts w:cs="Times New Roman"/>
      <w:sz w:val="20"/>
      <w:szCs w:val="20"/>
      <w:lang w:val="x-none" w:eastAsia="x-none"/>
    </w:rPr>
  </w:style>
  <w:style w:type="character" w:customStyle="1" w:styleId="ad">
    <w:name w:val="טקסט הערה תו"/>
    <w:link w:val="ac"/>
    <w:uiPriority w:val="99"/>
    <w:semiHidden/>
    <w:rsid w:val="00E218E6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218E6"/>
    <w:rPr>
      <w:b/>
      <w:bCs/>
    </w:rPr>
  </w:style>
  <w:style w:type="character" w:customStyle="1" w:styleId="af">
    <w:name w:val="נושא הערה תו"/>
    <w:link w:val="ae"/>
    <w:uiPriority w:val="99"/>
    <w:semiHidden/>
    <w:rsid w:val="00E218E6"/>
    <w:rPr>
      <w:rFonts w:eastAsia="Times New Roman"/>
      <w:b/>
      <w:bCs/>
    </w:rPr>
  </w:style>
  <w:style w:type="paragraph" w:styleId="af0">
    <w:name w:val="Revision"/>
    <w:hidden/>
    <w:uiPriority w:val="99"/>
    <w:semiHidden/>
    <w:rsid w:val="00E218E6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0070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332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8354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84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5609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930</Words>
  <Characters>4654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מבוא למדעי המחשב – 150005</vt:lpstr>
      <vt:lpstr>מבוא למדעי המחשב – 150005</vt:lpstr>
    </vt:vector>
  </TitlesOfParts>
  <Company>Grizli777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מבוא למדעי המחשב – 150005</dc:title>
  <dc:subject/>
  <dc:creator>m</dc:creator>
  <cp:keywords/>
  <cp:lastModifiedBy>Adina Milston</cp:lastModifiedBy>
  <cp:revision>8</cp:revision>
  <dcterms:created xsi:type="dcterms:W3CDTF">2018-10-21T09:10:00Z</dcterms:created>
  <dcterms:modified xsi:type="dcterms:W3CDTF">2019-11-11T19:03:00Z</dcterms:modified>
</cp:coreProperties>
</file>